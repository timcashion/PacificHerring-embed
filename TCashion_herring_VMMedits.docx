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F9D38" w14:textId="77777777" w:rsidR="00140529" w:rsidRDefault="00140529">
      <w:pPr>
        <w:pStyle w:val="Title"/>
        <w:rPr>
          <w:ins w:id="0" w:author="Vanessa Martin" w:date="2019-02-26T14:48:00Z"/>
        </w:rPr>
      </w:pPr>
    </w:p>
    <w:p w14:paraId="398F70EC" w14:textId="77777777" w:rsidR="00140529" w:rsidRDefault="00140529">
      <w:pPr>
        <w:pStyle w:val="Title"/>
        <w:rPr>
          <w:ins w:id="1" w:author="Vanessa Martin" w:date="2019-02-26T14:48:00Z"/>
        </w:rPr>
      </w:pPr>
    </w:p>
    <w:p w14:paraId="4EEBCE19" w14:textId="77777777" w:rsidR="001623DA" w:rsidRDefault="000010DD">
      <w:pPr>
        <w:pStyle w:val="Title"/>
      </w:pPr>
      <w:r>
        <w:t>Economic Value of Pacific Herring in the Strait of Georgia</w:t>
      </w:r>
    </w:p>
    <w:p w14:paraId="474E700B" w14:textId="77777777" w:rsidR="001623DA" w:rsidRDefault="00BB446A">
      <w:pPr>
        <w:pStyle w:val="Author"/>
      </w:pPr>
      <w:ins w:id="2" w:author="Vanessa Martin" w:date="2019-02-26T14:41:00Z">
        <w:r>
          <w:t xml:space="preserve">Prepared by </w:t>
        </w:r>
      </w:ins>
      <w:r w:rsidR="000010DD">
        <w:t>Tim Cashion</w:t>
      </w:r>
      <w:ins w:id="3" w:author="Vanessa Martin" w:date="2019-02-26T14:41:00Z">
        <w:r>
          <w:t xml:space="preserve"> for Pacific Wild</w:t>
        </w:r>
      </w:ins>
    </w:p>
    <w:p w14:paraId="272D4378" w14:textId="77777777" w:rsidR="001623DA" w:rsidRDefault="000010DD">
      <w:pPr>
        <w:pStyle w:val="Date"/>
      </w:pPr>
      <w:r>
        <w:t>February 15, 2019</w:t>
      </w:r>
    </w:p>
    <w:p w14:paraId="0E821489" w14:textId="77777777" w:rsidR="00BB446A" w:rsidRDefault="00BB446A">
      <w:pPr>
        <w:rPr>
          <w:ins w:id="4" w:author="Vanessa Martin" w:date="2019-02-26T14:40:00Z"/>
          <w:rFonts w:asciiTheme="majorHAnsi" w:eastAsiaTheme="majorEastAsia" w:hAnsiTheme="majorHAnsi" w:cstheme="majorBidi"/>
          <w:b/>
          <w:bCs/>
          <w:color w:val="345A8A" w:themeColor="accent1" w:themeShade="B5"/>
          <w:sz w:val="32"/>
          <w:szCs w:val="32"/>
        </w:rPr>
      </w:pPr>
      <w:ins w:id="5" w:author="Vanessa Martin" w:date="2019-02-26T14:40:00Z">
        <w:r>
          <w:br w:type="page"/>
        </w:r>
      </w:ins>
    </w:p>
    <w:p w14:paraId="2F5A7941" w14:textId="77777777" w:rsidR="001623DA" w:rsidDel="00BB446A" w:rsidRDefault="000010DD">
      <w:pPr>
        <w:pStyle w:val="Heading1"/>
        <w:rPr>
          <w:del w:id="6" w:author="Vanessa Martin" w:date="2019-02-26T14:37:00Z"/>
        </w:rPr>
      </w:pPr>
      <w:del w:id="7" w:author="Vanessa Martin" w:date="2019-02-26T14:37:00Z">
        <w:r w:rsidDel="00BB446A">
          <w:lastRenderedPageBreak/>
          <w:delText>Prepared for Pacific Wild</w:delText>
        </w:r>
      </w:del>
    </w:p>
    <w:p w14:paraId="3CEA6FE8" w14:textId="77777777" w:rsidR="00BB446A" w:rsidRDefault="00BB446A" w:rsidP="00BB446A">
      <w:pPr>
        <w:pStyle w:val="Heading1"/>
        <w:rPr>
          <w:ins w:id="8" w:author="Vanessa Martin" w:date="2019-02-26T14:41:00Z"/>
        </w:rPr>
      </w:pPr>
      <w:ins w:id="9" w:author="Vanessa Martin" w:date="2019-02-26T14:41:00Z">
        <w:r>
          <w:t>About the Author</w:t>
        </w:r>
      </w:ins>
    </w:p>
    <w:p w14:paraId="08D3E117" w14:textId="77777777" w:rsidR="00BB446A" w:rsidRDefault="00BB446A">
      <w:pPr>
        <w:rPr>
          <w:ins w:id="10" w:author="Vanessa Martin" w:date="2019-02-26T14:41:00Z"/>
        </w:rPr>
      </w:pPr>
    </w:p>
    <w:p w14:paraId="436EDF9C" w14:textId="77777777" w:rsidR="00BB446A" w:rsidRPr="00140529" w:rsidRDefault="00BB446A" w:rsidP="00140529">
      <w:pPr>
        <w:rPr>
          <w:ins w:id="11" w:author="Vanessa Martin" w:date="2019-02-26T14:42:00Z"/>
          <w:rFonts w:asciiTheme="minorHAnsi" w:hAnsiTheme="minorHAnsi" w:cs="Arial"/>
          <w:color w:val="222222"/>
        </w:rPr>
      </w:pPr>
      <w:ins w:id="12" w:author="Vanessa Martin" w:date="2019-02-26T14:41:00Z">
        <w:r w:rsidRPr="00140529">
          <w:rPr>
            <w:rFonts w:asciiTheme="minorHAnsi" w:hAnsiTheme="minorHAnsi"/>
          </w:rPr>
          <w:t xml:space="preserve">Tim Cashion is </w:t>
        </w:r>
      </w:ins>
      <w:ins w:id="13" w:author="Vanessa Martin" w:date="2019-02-26T14:42:00Z">
        <w:r w:rsidRPr="00140529">
          <w:rPr>
            <w:rFonts w:asciiTheme="minorHAnsi" w:hAnsiTheme="minorHAnsi"/>
          </w:rPr>
          <w:t xml:space="preserve">a </w:t>
        </w:r>
        <w:r w:rsidRPr="00140529">
          <w:rPr>
            <w:rFonts w:asciiTheme="minorHAnsi" w:hAnsiTheme="minorHAnsi" w:cs="Arial"/>
            <w:color w:val="222222"/>
            <w:lang w:val="en-US"/>
          </w:rPr>
          <w:t>PhD student studying fisheries economics at the University of British Columbia, under the supervision of Rashid Sumaila. Tim’s research at IRES and the Institute for the Oceans and Fisheries will continue to work on the Fish Tracker Initiative to link investors to sustainable and unsustainable fisheries practices. Through this research, Tim hopes to better evaluate the risk of current fisheries overexploitation and the declining returns to those invested in them.</w:t>
        </w:r>
      </w:ins>
      <w:ins w:id="14" w:author="Vanessa Martin" w:date="2019-02-26T14:43:00Z">
        <w:r w:rsidRPr="00140529">
          <w:rPr>
            <w:rFonts w:asciiTheme="minorHAnsi" w:hAnsiTheme="minorHAnsi" w:cs="Arial"/>
            <w:color w:val="222222"/>
            <w:lang w:val="en-US"/>
          </w:rPr>
          <w:t xml:space="preserve"> Recently, Tim has worked for the Sea Around Us at UBC working on various projects including fish used for fishmeal and fish oil, analyzing trends in fisheries discards, and researching global fisheries gear use. </w:t>
        </w:r>
      </w:ins>
      <w:ins w:id="15" w:author="Vanessa Martin" w:date="2019-02-26T14:42:00Z">
        <w:r w:rsidRPr="00140529">
          <w:rPr>
            <w:rFonts w:asciiTheme="minorHAnsi" w:hAnsiTheme="minorHAnsi" w:cs="Arial"/>
            <w:color w:val="222222"/>
            <w:lang w:val="en-US"/>
          </w:rPr>
          <w:t>Tim received a double major BA from Huron University College at the University of Western Ontario. Tim began his fisheries research during his master’s at Dalhousie University focusing on the environmental and ecological impacts of reduction fisheries and seafood life cycle assessment.</w:t>
        </w:r>
      </w:ins>
    </w:p>
    <w:p w14:paraId="0F853C9D" w14:textId="77777777" w:rsidR="00BB446A" w:rsidRPr="00140529" w:rsidRDefault="00BB446A">
      <w:pPr>
        <w:rPr>
          <w:ins w:id="16" w:author="Vanessa Martin" w:date="2019-02-26T14:42:00Z"/>
          <w:rFonts w:asciiTheme="minorHAnsi" w:hAnsiTheme="minorHAnsi"/>
        </w:rPr>
      </w:pPr>
    </w:p>
    <w:p w14:paraId="05731DD1" w14:textId="77777777" w:rsidR="00BB446A" w:rsidRPr="00140529" w:rsidRDefault="00BB446A">
      <w:pPr>
        <w:rPr>
          <w:ins w:id="17" w:author="Vanessa Martin" w:date="2019-02-26T14:42:00Z"/>
          <w:rFonts w:asciiTheme="minorHAnsi" w:hAnsiTheme="minorHAnsi"/>
        </w:rPr>
      </w:pPr>
    </w:p>
    <w:p w14:paraId="2C4B990B" w14:textId="77777777" w:rsidR="00BB446A" w:rsidRPr="00140529" w:rsidRDefault="00BB446A" w:rsidP="00BB446A">
      <w:pPr>
        <w:rPr>
          <w:ins w:id="18" w:author="Vanessa Martin" w:date="2019-02-26T14:45:00Z"/>
          <w:rFonts w:asciiTheme="minorHAnsi" w:hAnsiTheme="minorHAnsi"/>
        </w:rPr>
      </w:pPr>
      <w:ins w:id="19" w:author="Vanessa Martin" w:date="2019-02-26T14:42:00Z">
        <w:r w:rsidRPr="00140529">
          <w:rPr>
            <w:rFonts w:asciiTheme="minorHAnsi" w:hAnsiTheme="minorHAnsi"/>
          </w:rPr>
          <w:t xml:space="preserve">Pacific Wild is </w:t>
        </w:r>
      </w:ins>
      <w:ins w:id="20" w:author="Vanessa Martin" w:date="2019-02-26T14:45:00Z">
        <w:r w:rsidRPr="00140529">
          <w:rPr>
            <w:rFonts w:asciiTheme="minorHAnsi" w:hAnsiTheme="minorHAnsi"/>
          </w:rPr>
          <w:t xml:space="preserve">a non-profit conservation organization based </w:t>
        </w:r>
      </w:ins>
      <w:ins w:id="21" w:author="Vanessa Martin" w:date="2019-02-26T14:47:00Z">
        <w:r w:rsidR="00140529">
          <w:rPr>
            <w:rFonts w:asciiTheme="minorHAnsi" w:hAnsiTheme="minorHAnsi"/>
          </w:rPr>
          <w:t>in</w:t>
        </w:r>
      </w:ins>
      <w:ins w:id="22" w:author="Vanessa Martin" w:date="2019-02-26T14:45:00Z">
        <w:r w:rsidRPr="00140529">
          <w:rPr>
            <w:rFonts w:asciiTheme="minorHAnsi" w:hAnsiTheme="minorHAnsi"/>
          </w:rPr>
          <w:t xml:space="preserve"> British Columbia. We are committed to defending wildlife and their habitat on Canada’s Pacific </w:t>
        </w:r>
      </w:ins>
      <w:ins w:id="23" w:author="Vanessa Martin" w:date="2019-02-26T14:46:00Z">
        <w:r w:rsidR="00140529">
          <w:rPr>
            <w:rFonts w:asciiTheme="minorHAnsi" w:hAnsiTheme="minorHAnsi"/>
          </w:rPr>
          <w:t>C</w:t>
        </w:r>
      </w:ins>
      <w:ins w:id="24" w:author="Vanessa Martin" w:date="2019-02-26T14:45:00Z">
        <w:r w:rsidRPr="00140529">
          <w:rPr>
            <w:rFonts w:asciiTheme="minorHAnsi" w:hAnsiTheme="minorHAnsi"/>
          </w:rPr>
          <w:t xml:space="preserve">oast by developing and implementing conservation solutions in collaboration with First Nations communities, scientists, other organizations and individuals. Recently, we worked alongside the Heiltsuk First Nation to document the crucial importance of Pacific herring to the ecological and cultural integrity of </w:t>
        </w:r>
      </w:ins>
      <w:ins w:id="25" w:author="Vanessa Martin" w:date="2019-02-26T14:47:00Z">
        <w:r w:rsidR="00140529">
          <w:rPr>
            <w:rFonts w:asciiTheme="minorHAnsi" w:hAnsiTheme="minorHAnsi"/>
          </w:rPr>
          <w:t>British Columbia’s Central Coast</w:t>
        </w:r>
      </w:ins>
      <w:ins w:id="26" w:author="Vanessa Martin" w:date="2019-02-26T14:45:00Z">
        <w:r w:rsidRPr="00140529">
          <w:rPr>
            <w:rFonts w:asciiTheme="minorHAnsi" w:hAnsiTheme="minorHAnsi"/>
          </w:rPr>
          <w:t>.</w:t>
        </w:r>
      </w:ins>
    </w:p>
    <w:p w14:paraId="6B3B04B9" w14:textId="77777777" w:rsidR="00BB446A" w:rsidRPr="00140529" w:rsidRDefault="00BB446A">
      <w:pPr>
        <w:rPr>
          <w:ins w:id="27" w:author="Vanessa Martin" w:date="2019-02-26T14:41:00Z"/>
          <w:rFonts w:asciiTheme="minorHAnsi" w:eastAsiaTheme="majorEastAsia" w:hAnsiTheme="minorHAnsi" w:cstheme="majorBidi"/>
          <w:b/>
          <w:bCs/>
          <w:color w:val="345A8A" w:themeColor="accent1" w:themeShade="B5"/>
        </w:rPr>
      </w:pPr>
      <w:ins w:id="28" w:author="Vanessa Martin" w:date="2019-02-26T14:41:00Z">
        <w:r w:rsidRPr="00140529">
          <w:rPr>
            <w:rFonts w:asciiTheme="minorHAnsi" w:hAnsiTheme="minorHAnsi"/>
          </w:rPr>
          <w:br w:type="page"/>
        </w:r>
      </w:ins>
    </w:p>
    <w:p w14:paraId="52312338" w14:textId="77777777" w:rsidR="001623DA" w:rsidDel="00140529" w:rsidRDefault="000010DD">
      <w:pPr>
        <w:pStyle w:val="Heading1"/>
        <w:rPr>
          <w:del w:id="29" w:author="Vanessa Martin" w:date="2019-02-26T14:37:00Z"/>
        </w:rPr>
      </w:pPr>
      <w:del w:id="30" w:author="Vanessa Martin" w:date="2019-02-26T14:36:00Z">
        <w:r w:rsidDel="00BB446A">
          <w:rPr>
            <w:b w:val="0"/>
            <w:bCs w:val="0"/>
            <w:noProof/>
            <w:lang w:eastAsia="en-CA"/>
          </w:rPr>
          <w:lastRenderedPageBreak/>
          <w:drawing>
            <wp:inline distT="0" distB="0" distL="0" distR="0" wp14:anchorId="426676A3" wp14:editId="6FE211DF">
              <wp:extent cx="5334000" cy="13521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7"/>
                      <a:stretch>
                        <a:fillRect/>
                      </a:stretch>
                    </pic:blipFill>
                    <pic:spPr bwMode="auto">
                      <a:xfrm>
                        <a:off x="0" y="0"/>
                        <a:ext cx="5334000" cy="1352116"/>
                      </a:xfrm>
                      <a:prstGeom prst="rect">
                        <a:avLst/>
                      </a:prstGeom>
                      <a:noFill/>
                      <a:ln w="9525">
                        <a:noFill/>
                        <a:headEnd/>
                        <a:tailEnd/>
                      </a:ln>
                    </pic:spPr>
                  </pic:pic>
                </a:graphicData>
              </a:graphic>
            </wp:inline>
          </w:drawing>
        </w:r>
      </w:del>
    </w:p>
    <w:p w14:paraId="4220F87B" w14:textId="77777777" w:rsidR="001623DA" w:rsidRDefault="000010DD">
      <w:pPr>
        <w:pStyle w:val="Heading1"/>
      </w:pPr>
      <w:bookmarkStart w:id="31" w:name="executive-summary"/>
      <w:bookmarkEnd w:id="31"/>
      <w:r>
        <w:t>Executive Summary</w:t>
      </w:r>
    </w:p>
    <w:p w14:paraId="05E9580F" w14:textId="77777777" w:rsidR="001623DA" w:rsidRDefault="000010DD">
      <w:pPr>
        <w:pStyle w:val="FirstParagraph"/>
      </w:pPr>
      <w:r>
        <w:t>The Pacific herring roe fishery</w:t>
      </w:r>
      <w:ins w:id="32" w:author="Vanessa Martin" w:date="2019-02-26T14:54:00Z">
        <w:r w:rsidR="00140529">
          <w:t xml:space="preserve"> (also known as the ‘sac roe’ fishery)</w:t>
        </w:r>
      </w:ins>
      <w:r>
        <w:t xml:space="preserve"> is a longstanding fishery in</w:t>
      </w:r>
      <w:ins w:id="33" w:author="Vanessa Martin" w:date="2019-02-27T12:58:00Z">
        <w:r w:rsidR="008F7D99">
          <w:t xml:space="preserve"> areas all along the</w:t>
        </w:r>
      </w:ins>
      <w:r>
        <w:t xml:space="preserve"> B</w:t>
      </w:r>
      <w:ins w:id="34" w:author="Vanessa Martin" w:date="2019-02-26T14:54:00Z">
        <w:r w:rsidR="00140529">
          <w:t>.</w:t>
        </w:r>
      </w:ins>
      <w:r>
        <w:t>C</w:t>
      </w:r>
      <w:ins w:id="35" w:author="Vanessa Martin" w:date="2019-02-26T14:54:00Z">
        <w:r w:rsidR="00140529">
          <w:t>.</w:t>
        </w:r>
      </w:ins>
      <w:ins w:id="36" w:author="Vanessa Martin" w:date="2019-02-27T12:58:00Z">
        <w:r w:rsidR="008F7D99">
          <w:t xml:space="preserve"> Coast. As of 2019</w:t>
        </w:r>
      </w:ins>
      <w:r>
        <w:t xml:space="preserve">, </w:t>
      </w:r>
      <w:del w:id="37" w:author="Vanessa Martin" w:date="2019-02-27T12:58:00Z">
        <w:r w:rsidDel="008F7D99">
          <w:delText xml:space="preserve">and </w:delText>
        </w:r>
      </w:del>
      <w:r>
        <w:t xml:space="preserve">its epicenter is </w:t>
      </w:r>
      <w:del w:id="38" w:author="Vanessa Martin" w:date="2019-02-27T12:58:00Z">
        <w:r w:rsidDel="008F7D99">
          <w:delText xml:space="preserve">now </w:delText>
        </w:r>
      </w:del>
      <w:r>
        <w:t xml:space="preserve">the Strait of Georgia. Here, we investigate the economic value of the fishery within the context of other fisheries in the region and its history. In general, landings, overall value, and prices have declined for the sector over the past 20 years. This is a challenge to the </w:t>
      </w:r>
      <w:del w:id="39" w:author="Vanessa Martin" w:date="2019-02-26T14:55:00Z">
        <w:r w:rsidDel="00140529">
          <w:delText>BC</w:delText>
        </w:r>
      </w:del>
      <w:ins w:id="40" w:author="Vanessa Martin" w:date="2019-02-26T14:55:00Z">
        <w:r w:rsidR="00140529">
          <w:t>B.C.</w:t>
        </w:r>
      </w:ins>
      <w:r>
        <w:t xml:space="preserve"> seafood industry</w:t>
      </w:r>
      <w:ins w:id="41" w:author="Vanessa Martin" w:date="2019-02-27T13:01:00Z">
        <w:r w:rsidR="00C01E00">
          <w:t xml:space="preserve"> for several reasons.</w:t>
        </w:r>
      </w:ins>
      <w:r>
        <w:t xml:space="preserve"> </w:t>
      </w:r>
      <w:del w:id="42" w:author="Vanessa Martin" w:date="2019-02-27T13:00:00Z">
        <w:r w:rsidDel="00C01E00">
          <w:delText xml:space="preserve">as </w:delText>
        </w:r>
      </w:del>
      <w:del w:id="43" w:author="Vanessa Martin" w:date="2019-02-27T13:01:00Z">
        <w:r w:rsidDel="00C01E00">
          <w:delText>t</w:delText>
        </w:r>
      </w:del>
      <w:ins w:id="44" w:author="Vanessa Martin" w:date="2019-02-27T13:01:00Z">
        <w:r w:rsidR="00C01E00">
          <w:t>T</w:t>
        </w:r>
      </w:ins>
      <w:r>
        <w:t>he herring</w:t>
      </w:r>
      <w:ins w:id="45" w:author="Vanessa Martin" w:date="2019-02-27T13:02:00Z">
        <w:r w:rsidR="00C01E00">
          <w:t xml:space="preserve"> roe</w:t>
        </w:r>
      </w:ins>
      <w:r>
        <w:t xml:space="preserve"> fishery has a strategic importance to the fisheries and seafood processing sector</w:t>
      </w:r>
      <w:ins w:id="46" w:author="Vanessa Martin" w:date="2019-02-27T13:01:00Z">
        <w:r w:rsidR="00C01E00">
          <w:t xml:space="preserve">, due to the employment it </w:t>
        </w:r>
      </w:ins>
      <w:del w:id="47" w:author="Vanessa Martin" w:date="2019-02-27T13:01:00Z">
        <w:r w:rsidDel="00C01E00">
          <w:delText xml:space="preserve"> of </w:delText>
        </w:r>
      </w:del>
      <w:r>
        <w:t>generat</w:t>
      </w:r>
      <w:del w:id="48" w:author="Vanessa Martin" w:date="2019-02-27T13:01:00Z">
        <w:r w:rsidDel="00C01E00">
          <w:delText>in</w:delText>
        </w:r>
      </w:del>
      <w:ins w:id="49" w:author="Vanessa Martin" w:date="2019-02-27T13:01:00Z">
        <w:r w:rsidR="00C01E00">
          <w:t>es</w:t>
        </w:r>
      </w:ins>
      <w:del w:id="50" w:author="Vanessa Martin" w:date="2019-02-27T13:01:00Z">
        <w:r w:rsidDel="00C01E00">
          <w:delText>g</w:delText>
        </w:r>
      </w:del>
      <w:r>
        <w:t xml:space="preserve"> </w:t>
      </w:r>
      <w:del w:id="51" w:author="Vanessa Martin" w:date="2019-02-27T13:01:00Z">
        <w:r w:rsidDel="00C01E00">
          <w:delText xml:space="preserve">work </w:delText>
        </w:r>
      </w:del>
      <w:r>
        <w:t>in the off-season</w:t>
      </w:r>
      <w:ins w:id="52" w:author="Vanessa Martin" w:date="2019-02-27T13:01:00Z">
        <w:r w:rsidR="00C01E00">
          <w:t>.</w:t>
        </w:r>
      </w:ins>
      <w:del w:id="53" w:author="Vanessa Martin" w:date="2019-02-27T13:01:00Z">
        <w:r w:rsidDel="00C01E00">
          <w:delText>,</w:delText>
        </w:r>
      </w:del>
      <w:r>
        <w:t xml:space="preserve"> </w:t>
      </w:r>
      <w:del w:id="54" w:author="Vanessa Martin" w:date="2019-02-27T13:01:00Z">
        <w:r w:rsidDel="00C01E00">
          <w:delText>and t</w:delText>
        </w:r>
      </w:del>
      <w:ins w:id="55" w:author="Vanessa Martin" w:date="2019-02-27T13:01:00Z">
        <w:r w:rsidR="00C01E00">
          <w:t>T</w:t>
        </w:r>
      </w:ins>
      <w:r>
        <w:t xml:space="preserve">he decrease in </w:t>
      </w:r>
      <w:ins w:id="56" w:author="Vanessa Martin" w:date="2019-02-27T13:02:00Z">
        <w:r w:rsidR="00C01E00">
          <w:t xml:space="preserve">herring roe </w:t>
        </w:r>
      </w:ins>
      <w:r>
        <w:t xml:space="preserve">catches </w:t>
      </w:r>
      <w:del w:id="57" w:author="Vanessa Martin" w:date="2019-02-27T13:01:00Z">
        <w:r w:rsidDel="00C01E00">
          <w:delText xml:space="preserve">also </w:delText>
        </w:r>
      </w:del>
      <w:ins w:id="58" w:author="Vanessa Martin" w:date="2019-02-27T13:01:00Z">
        <w:r w:rsidR="00C01E00">
          <w:t xml:space="preserve">has </w:t>
        </w:r>
      </w:ins>
      <w:del w:id="59" w:author="Vanessa Martin" w:date="2019-02-27T13:02:00Z">
        <w:r w:rsidDel="00C01E00">
          <w:delText xml:space="preserve">leads </w:delText>
        </w:r>
      </w:del>
      <w:ins w:id="60" w:author="Vanessa Martin" w:date="2019-02-27T13:02:00Z">
        <w:r w:rsidR="00C01E00">
          <w:t xml:space="preserve">led </w:t>
        </w:r>
      </w:ins>
      <w:r>
        <w:t xml:space="preserve">to decreases in employment in the </w:t>
      </w:r>
      <w:ins w:id="61" w:author="Vanessa Martin" w:date="2019-02-27T13:02:00Z">
        <w:r w:rsidR="00C01E00">
          <w:t xml:space="preserve">fish </w:t>
        </w:r>
      </w:ins>
      <w:r>
        <w:t>processing and export sectors. Those invested in the fishery have seen the decline in value as the licences and lease costs have decreased substantially</w:t>
      </w:r>
      <w:ins w:id="62" w:author="Vanessa Martin" w:date="2019-02-27T13:02:00Z">
        <w:r w:rsidR="00C01E00">
          <w:t xml:space="preserve"> </w:t>
        </w:r>
      </w:ins>
      <w:del w:id="63" w:author="Vanessa Martin" w:date="2019-02-27T13:02:00Z">
        <w:r w:rsidDel="00C01E00">
          <w:delText xml:space="preserve"> along </w:delText>
        </w:r>
      </w:del>
      <w:r>
        <w:t>with the decline in value of the herring</w:t>
      </w:r>
      <w:ins w:id="64" w:author="Vanessa Martin" w:date="2019-02-27T13:03:00Z">
        <w:r w:rsidR="00C01E00">
          <w:t xml:space="preserve"> catch</w:t>
        </w:r>
      </w:ins>
      <w:r>
        <w:t>. Finally, we investigate the costs of closing the fishery for the 2019 season</w:t>
      </w:r>
      <w:ins w:id="65" w:author="Vanessa Martin" w:date="2019-02-27T13:03:00Z">
        <w:r w:rsidR="00C01E00">
          <w:t>,</w:t>
        </w:r>
      </w:ins>
      <w:r>
        <w:t xml:space="preserve"> as a proposed means </w:t>
      </w:r>
      <w:del w:id="66" w:author="Vanessa Martin" w:date="2019-02-27T13:04:00Z">
        <w:r w:rsidDel="00C01E00">
          <w:delText xml:space="preserve">of recovery </w:delText>
        </w:r>
      </w:del>
      <w:r>
        <w:t xml:space="preserve">of </w:t>
      </w:r>
      <w:del w:id="67" w:author="Vanessa Martin" w:date="2019-02-27T13:04:00Z">
        <w:r w:rsidDel="00C01E00">
          <w:delText xml:space="preserve">the </w:delText>
        </w:r>
      </w:del>
      <w:r>
        <w:t>herring stock</w:t>
      </w:r>
      <w:ins w:id="68" w:author="Vanessa Martin" w:date="2019-02-27T13:04:00Z">
        <w:r w:rsidR="00C01E00">
          <w:t xml:space="preserve"> recovery</w:t>
        </w:r>
      </w:ins>
      <w:del w:id="69" w:author="Vanessa Martin" w:date="2019-02-27T13:04:00Z">
        <w:r w:rsidDel="00C01E00">
          <w:delText>s</w:delText>
        </w:r>
      </w:del>
      <w:r>
        <w:t xml:space="preserve"> and protection of </w:t>
      </w:r>
      <w:ins w:id="70" w:author="Vanessa Martin" w:date="2019-02-27T13:04:00Z">
        <w:r w:rsidR="00C01E00">
          <w:t xml:space="preserve">other </w:t>
        </w:r>
      </w:ins>
      <w:r>
        <w:t xml:space="preserve">species that rely </w:t>
      </w:r>
      <w:del w:id="71" w:author="Vanessa Martin" w:date="2019-02-27T13:04:00Z">
        <w:r w:rsidDel="00C01E00">
          <w:delText>up</w:delText>
        </w:r>
      </w:del>
      <w:r>
        <w:t>on them.</w:t>
      </w:r>
    </w:p>
    <w:p w14:paraId="63E3F4F7" w14:textId="77777777" w:rsidR="00140529" w:rsidRDefault="00140529">
      <w:pPr>
        <w:pStyle w:val="Heading2"/>
        <w:rPr>
          <w:ins w:id="72" w:author="Vanessa Martin" w:date="2019-02-26T14:52:00Z"/>
        </w:rPr>
      </w:pPr>
      <w:bookmarkStart w:id="73" w:name="terms-notes"/>
      <w:bookmarkEnd w:id="73"/>
    </w:p>
    <w:p w14:paraId="3B398671" w14:textId="77777777" w:rsidR="001623DA" w:rsidRDefault="000010DD">
      <w:pPr>
        <w:pStyle w:val="Heading2"/>
      </w:pPr>
      <w:r>
        <w:t>Terms &amp; Notes</w:t>
      </w:r>
    </w:p>
    <w:p w14:paraId="28E7674E" w14:textId="77777777" w:rsidR="005079AD" w:rsidRDefault="000010DD">
      <w:pPr>
        <w:pStyle w:val="FirstParagraph"/>
        <w:rPr>
          <w:ins w:id="74" w:author="Vanessa Martin" w:date="2019-02-26T15:00:00Z"/>
        </w:rPr>
      </w:pPr>
      <w:r>
        <w:t xml:space="preserve">Ex-vessel value </w:t>
      </w:r>
      <w:del w:id="75" w:author="Vanessa Martin" w:date="2019-02-27T13:05:00Z">
        <w:r w:rsidDel="00C01E00">
          <w:delText>-</w:delText>
        </w:r>
      </w:del>
      <w:ins w:id="76" w:author="Vanessa Martin" w:date="2019-02-27T13:04:00Z">
        <w:r w:rsidR="00C01E00">
          <w:t>is</w:t>
        </w:r>
      </w:ins>
      <w:r>
        <w:t xml:space="preserve"> the value of fish or seafood at its first point of sale (i.e., the price the fishers receive)</w:t>
      </w:r>
      <w:ins w:id="77" w:author="Vanessa Martin" w:date="2019-02-26T15:00:00Z">
        <w:r w:rsidR="005079AD">
          <w:t>.</w:t>
        </w:r>
      </w:ins>
    </w:p>
    <w:p w14:paraId="5072F566" w14:textId="77777777" w:rsidR="005079AD" w:rsidRDefault="000010DD">
      <w:pPr>
        <w:pStyle w:val="FirstParagraph"/>
        <w:rPr>
          <w:ins w:id="78" w:author="Vanessa Martin" w:date="2019-02-26T15:00:00Z"/>
        </w:rPr>
      </w:pPr>
      <w:del w:id="79" w:author="Vanessa Martin" w:date="2019-02-26T15:00:00Z">
        <w:r w:rsidDel="005079AD">
          <w:delText xml:space="preserve"> </w:delText>
        </w:r>
      </w:del>
      <w:r>
        <w:t>Unless otherwise stated, all values are expressed in real 2015 dollars</w:t>
      </w:r>
      <w:ins w:id="80" w:author="Vanessa Martin" w:date="2019-02-27T13:05:00Z">
        <w:r w:rsidR="00C01E00">
          <w:t>,</w:t>
        </w:r>
      </w:ins>
      <w:r>
        <w:t xml:space="preserve"> to account for inflation over the time period studied. </w:t>
      </w:r>
    </w:p>
    <w:p w14:paraId="653D30A1" w14:textId="6D28B5AD" w:rsidR="001623DA" w:rsidRDefault="000010DD">
      <w:pPr>
        <w:pStyle w:val="FirstParagraph"/>
      </w:pPr>
      <w:r>
        <w:t>Tonnes refers to metric tonnes (1000 kilograms</w:t>
      </w:r>
      <w:del w:id="81" w:author="Vanessa Martin" w:date="2019-02-28T16:24:00Z">
        <w:r w:rsidDel="003F6D6D">
          <w:delText>,</w:delText>
        </w:r>
      </w:del>
      <w:r>
        <w:t xml:space="preserve"> </w:t>
      </w:r>
      <w:ins w:id="82" w:author="Vanessa Martin" w:date="2019-02-28T16:24:00Z">
        <w:r w:rsidR="003F6D6D">
          <w:t xml:space="preserve">or </w:t>
        </w:r>
      </w:ins>
      <w:del w:id="83" w:author="Vanessa Martin" w:date="2019-02-28T16:24:00Z">
        <w:r w:rsidDel="003F6D6D">
          <w:delText>1kg = 2.2</w:delText>
        </w:r>
      </w:del>
      <w:ins w:id="84" w:author="Vanessa Martin" w:date="2019-02-28T16:24:00Z">
        <w:r w:rsidR="003F6D6D">
          <w:t>2204.6</w:t>
        </w:r>
      </w:ins>
      <w:r>
        <w:t xml:space="preserve"> lbs). Some </w:t>
      </w:r>
      <w:del w:id="85" w:author="Vanessa Martin" w:date="2019-02-28T16:25:00Z">
        <w:r w:rsidDel="003F6D6D">
          <w:delText xml:space="preserve">reports </w:delText>
        </w:r>
      </w:del>
      <w:ins w:id="86" w:author="Vanessa Martin" w:date="2019-02-28T16:25:00Z">
        <w:r w:rsidR="003F6D6D">
          <w:t xml:space="preserve">data sources </w:t>
        </w:r>
      </w:ins>
      <w:r>
        <w:t>use short tons (2000 lbs) and this was converted to metric tonnes when necessary.</w:t>
      </w:r>
    </w:p>
    <w:p w14:paraId="777F83E0" w14:textId="77777777" w:rsidR="00BB446A" w:rsidRDefault="00BB446A">
      <w:pPr>
        <w:rPr>
          <w:ins w:id="87" w:author="Vanessa Martin" w:date="2019-02-26T14:40:00Z"/>
          <w:rFonts w:asciiTheme="majorHAnsi" w:eastAsiaTheme="majorEastAsia" w:hAnsiTheme="majorHAnsi" w:cstheme="majorBidi"/>
          <w:b/>
          <w:bCs/>
          <w:color w:val="345A8A" w:themeColor="accent1" w:themeShade="B5"/>
          <w:sz w:val="32"/>
          <w:szCs w:val="32"/>
        </w:rPr>
      </w:pPr>
      <w:bookmarkStart w:id="88" w:name="introduction"/>
      <w:bookmarkEnd w:id="88"/>
      <w:ins w:id="89" w:author="Vanessa Martin" w:date="2019-02-26T14:40:00Z">
        <w:r>
          <w:br w:type="page"/>
        </w:r>
      </w:ins>
    </w:p>
    <w:p w14:paraId="71F31E16" w14:textId="77777777" w:rsidR="001623DA" w:rsidRDefault="000010DD">
      <w:pPr>
        <w:pStyle w:val="Heading1"/>
      </w:pPr>
      <w:r>
        <w:lastRenderedPageBreak/>
        <w:t>Introduction</w:t>
      </w:r>
    </w:p>
    <w:p w14:paraId="16D6199F" w14:textId="6CEA5AC6" w:rsidR="001623DA" w:rsidRDefault="000010DD">
      <w:pPr>
        <w:pStyle w:val="FirstParagraph"/>
      </w:pPr>
      <w:commentRangeStart w:id="90"/>
      <w:del w:id="91" w:author="Vanessa Martin" w:date="2019-02-28T16:21:00Z">
        <w:r w:rsidRPr="008952B1" w:rsidDel="003F6D6D">
          <w:delText>This report was prepared for Pacific Wild</w:delText>
        </w:r>
        <w:r w:rsidDel="003F6D6D">
          <w:delText xml:space="preserve"> to evaluate the current value of the Pacific herring (</w:delText>
        </w:r>
        <w:r w:rsidDel="003F6D6D">
          <w:rPr>
            <w:i/>
          </w:rPr>
          <w:delText>Clupea pallasii</w:delText>
        </w:r>
        <w:r w:rsidDel="003F6D6D">
          <w:delText xml:space="preserve">) roe fishery in the Strait of Georgia. </w:delText>
        </w:r>
      </w:del>
      <w:r>
        <w:t>The</w:t>
      </w:r>
      <w:commentRangeEnd w:id="90"/>
      <w:r w:rsidR="003F6D6D">
        <w:rPr>
          <w:rStyle w:val="CommentReference"/>
        </w:rPr>
        <w:commentReference w:id="90"/>
      </w:r>
      <w:r>
        <w:t xml:space="preserve"> herring roe fishery </w:t>
      </w:r>
      <w:ins w:id="92" w:author="Vanessa Martin" w:date="2019-02-26T14:57:00Z">
        <w:r w:rsidR="005079AD">
          <w:t xml:space="preserve">(sometimes referred to as the ‘sac roe’ fishery) </w:t>
        </w:r>
      </w:ins>
      <w:r>
        <w:t xml:space="preserve">has a long history in British Columbia and is a valuable part of </w:t>
      </w:r>
      <w:del w:id="93" w:author="Vanessa Martin" w:date="2019-02-26T14:55:00Z">
        <w:r w:rsidDel="00140529">
          <w:delText>BC</w:delText>
        </w:r>
      </w:del>
      <w:ins w:id="94" w:author="Vanessa Martin" w:date="2019-02-26T14:55:00Z">
        <w:r w:rsidR="00140529">
          <w:t>B.C.</w:t>
        </w:r>
      </w:ins>
      <w:r>
        <w:t xml:space="preserve">’s seafood exports. This fishery makes up the largest component of the Pacific herring fisheries in </w:t>
      </w:r>
      <w:del w:id="95" w:author="Vanessa Martin" w:date="2019-02-26T14:55:00Z">
        <w:r w:rsidDel="00140529">
          <w:delText>BC</w:delText>
        </w:r>
      </w:del>
      <w:del w:id="96" w:author="Vanessa Martin" w:date="2019-02-28T16:21:00Z">
        <w:r w:rsidDel="003F6D6D">
          <w:delText>, and</w:delText>
        </w:r>
      </w:del>
      <w:ins w:id="97" w:author="Vanessa Martin" w:date="2019-02-28T16:21:00Z">
        <w:r w:rsidR="003F6D6D">
          <w:t>B.C.</w:t>
        </w:r>
      </w:ins>
      <w:ins w:id="98" w:author="Vanessa Martin" w:date="2019-02-28T16:22:00Z">
        <w:r w:rsidR="003F6D6D">
          <w:t>, with respect to the quantity of fish harvested</w:t>
        </w:r>
      </w:ins>
      <w:ins w:id="99" w:author="Vanessa Martin" w:date="2019-02-28T16:21:00Z">
        <w:r w:rsidR="003F6D6D">
          <w:t xml:space="preserve"> and</w:t>
        </w:r>
      </w:ins>
      <w:r>
        <w:t xml:space="preserve"> </w:t>
      </w:r>
      <w:del w:id="100" w:author="Vanessa Martin" w:date="2019-02-28T16:26:00Z">
        <w:r w:rsidDel="003F6D6D">
          <w:delText xml:space="preserve">is </w:delText>
        </w:r>
      </w:del>
      <w:ins w:id="101" w:author="Vanessa Martin" w:date="2019-02-28T16:22:00Z">
        <w:r w:rsidR="003F6D6D">
          <w:t xml:space="preserve">also </w:t>
        </w:r>
      </w:ins>
      <w:r>
        <w:t xml:space="preserve">the </w:t>
      </w:r>
      <w:del w:id="102" w:author="Vanessa Martin" w:date="2019-02-28T16:26:00Z">
        <w:r w:rsidDel="003F6D6D">
          <w:delText xml:space="preserve">most </w:delText>
        </w:r>
      </w:del>
      <w:r>
        <w:t>va</w:t>
      </w:r>
      <w:del w:id="103" w:author="Vanessa Martin" w:date="2019-02-28T16:26:00Z">
        <w:r w:rsidDel="003F6D6D">
          <w:delText xml:space="preserve">luable </w:delText>
        </w:r>
      </w:del>
      <w:del w:id="104" w:author="Vanessa Martin" w:date="2019-02-28T16:23:00Z">
        <w:r w:rsidDel="003F6D6D">
          <w:delText>aspect of the fishery</w:delText>
        </w:r>
      </w:del>
      <w:ins w:id="105" w:author="Vanessa Martin" w:date="2019-02-28T16:26:00Z">
        <w:r w:rsidR="003F6D6D">
          <w:t>lue of the catch</w:t>
        </w:r>
      </w:ins>
      <w:r>
        <w:t>. The</w:t>
      </w:r>
      <w:ins w:id="106" w:author="Vanessa Martin" w:date="2019-02-28T16:26:00Z">
        <w:r w:rsidR="003F6D6D">
          <w:t xml:space="preserve"> fisheries that harvest Pacific</w:t>
        </w:r>
      </w:ins>
      <w:r>
        <w:t xml:space="preserve"> herring </w:t>
      </w:r>
      <w:del w:id="107" w:author="Vanessa Martin" w:date="2019-02-28T16:26:00Z">
        <w:r w:rsidDel="003F6D6D">
          <w:delText xml:space="preserve">fishery </w:delText>
        </w:r>
      </w:del>
      <w:r>
        <w:t xml:space="preserve">in </w:t>
      </w:r>
      <w:del w:id="108" w:author="Vanessa Martin" w:date="2019-02-26T14:55:00Z">
        <w:r w:rsidDel="00140529">
          <w:delText>BC</w:delText>
        </w:r>
      </w:del>
      <w:ins w:id="109" w:author="Vanessa Martin" w:date="2019-02-26T14:55:00Z">
        <w:r w:rsidR="00140529">
          <w:t>B.C.</w:t>
        </w:r>
      </w:ins>
      <w:r>
        <w:t xml:space="preserve"> </w:t>
      </w:r>
      <w:del w:id="110" w:author="Vanessa Martin" w:date="2019-02-28T16:27:00Z">
        <w:r w:rsidDel="003F6D6D">
          <w:delText xml:space="preserve">is composed </w:delText>
        </w:r>
      </w:del>
      <w:ins w:id="111" w:author="Vanessa Martin" w:date="2019-02-28T16:27:00Z">
        <w:r w:rsidR="003F6D6D">
          <w:t>include</w:t>
        </w:r>
      </w:ins>
      <w:del w:id="112" w:author="Vanessa Martin" w:date="2019-02-28T16:26:00Z">
        <w:r w:rsidDel="003F6D6D">
          <w:delText>of several segments</w:delText>
        </w:r>
      </w:del>
      <w:r>
        <w:t>: roe herring undertaken with purse seines and gillnets, food and bait herring</w:t>
      </w:r>
      <w:ins w:id="113" w:author="Vanessa Martin" w:date="2019-02-28T16:23:00Z">
        <w:r w:rsidR="003F6D6D">
          <w:t xml:space="preserve"> caught with purs</w:t>
        </w:r>
      </w:ins>
      <w:ins w:id="114" w:author="Vanessa Martin" w:date="2019-02-28T16:24:00Z">
        <w:r w:rsidR="003F6D6D">
          <w:t xml:space="preserve">e </w:t>
        </w:r>
      </w:ins>
      <w:ins w:id="115" w:author="Vanessa Martin" w:date="2019-02-28T16:23:00Z">
        <w:r w:rsidR="003F6D6D">
          <w:t>seines</w:t>
        </w:r>
      </w:ins>
      <w:r>
        <w:t>, herring spawn on kelp, and special use herring</w:t>
      </w:r>
      <w:ins w:id="116" w:author="Vanessa Martin" w:date="2019-02-28T16:29:00Z">
        <w:r w:rsidR="003F6D6D">
          <w:t xml:space="preserve"> captured with multiple methods</w:t>
        </w:r>
      </w:ins>
      <w:r>
        <w:t xml:space="preserve">. Each of these has their own </w:t>
      </w:r>
      <w:ins w:id="117" w:author="Vanessa Martin" w:date="2019-02-28T16:30:00Z">
        <w:r w:rsidR="003F6D6D">
          <w:t xml:space="preserve">specific </w:t>
        </w:r>
      </w:ins>
      <w:r>
        <w:t xml:space="preserve">(or </w:t>
      </w:r>
      <w:del w:id="118" w:author="Vanessa Martin" w:date="2019-02-28T16:30:00Z">
        <w:r w:rsidDel="003F6D6D">
          <w:delText>several</w:delText>
        </w:r>
      </w:del>
      <w:ins w:id="119" w:author="Vanessa Martin" w:date="2019-02-28T16:30:00Z">
        <w:r w:rsidR="003F6D6D">
          <w:t>multiple</w:t>
        </w:r>
      </w:ins>
      <w:r>
        <w:t>) licences within the category that allow fishers to fish for this purpose. This report focuses specifically on the seine and gillnet roe fishery, while including the food and bait fishery and spawn on kelp fisheries when important for context. We also focus on one key fishing ground for the roe fishery, the Strait of Georgia (Figure 1), where the fishery has been especially concentrated in recent years.</w:t>
      </w:r>
    </w:p>
    <w:p w14:paraId="2EA1A455" w14:textId="77777777" w:rsidR="001623DA" w:rsidRDefault="000010DD">
      <w:pPr>
        <w:pStyle w:val="FigurewithCaption"/>
      </w:pPr>
      <w:r>
        <w:rPr>
          <w:noProof/>
          <w:lang w:eastAsia="en-CA"/>
        </w:rPr>
        <w:lastRenderedPageBreak/>
        <w:drawing>
          <wp:inline distT="0" distB="0" distL="0" distR="0" wp14:anchorId="4ED47CDD" wp14:editId="48C71702">
            <wp:extent cx="3785488" cy="4872537"/>
            <wp:effectExtent l="0" t="0" r="0" b="0"/>
            <wp:docPr id="2" name="Picture" descr="Figure 1 Figure 1. Map of roe herring fishing areas in British Columbia. Source: Fisheries and Oceans Canada, 2018."/>
            <wp:cNvGraphicFramePr/>
            <a:graphic xmlns:a="http://schemas.openxmlformats.org/drawingml/2006/main">
              <a:graphicData uri="http://schemas.openxmlformats.org/drawingml/2006/picture">
                <pic:pic xmlns:pic="http://schemas.openxmlformats.org/drawingml/2006/picture">
                  <pic:nvPicPr>
                    <pic:cNvPr id="0" name="Picture" descr="DFO_Map.png"/>
                    <pic:cNvPicPr>
                      <a:picLocks noChangeAspect="1" noChangeArrowheads="1"/>
                    </pic:cNvPicPr>
                  </pic:nvPicPr>
                  <pic:blipFill>
                    <a:blip r:embed="rId10"/>
                    <a:stretch>
                      <a:fillRect/>
                    </a:stretch>
                  </pic:blipFill>
                  <pic:spPr bwMode="auto">
                    <a:xfrm>
                      <a:off x="0" y="0"/>
                      <a:ext cx="3785488" cy="4872537"/>
                    </a:xfrm>
                    <a:prstGeom prst="rect">
                      <a:avLst/>
                    </a:prstGeom>
                    <a:noFill/>
                    <a:ln w="9525">
                      <a:noFill/>
                      <a:headEnd/>
                      <a:tailEnd/>
                    </a:ln>
                  </pic:spPr>
                </pic:pic>
              </a:graphicData>
            </a:graphic>
          </wp:inline>
        </w:drawing>
      </w:r>
    </w:p>
    <w:p w14:paraId="0A2A13DE" w14:textId="77777777" w:rsidR="001623DA" w:rsidRDefault="000010DD">
      <w:pPr>
        <w:pStyle w:val="ImageCaption"/>
      </w:pPr>
      <w:r>
        <w:t>Figure 1 Figure 1. Map of roe herring fishing areas in British Columbia. Source: Fisheries and Oceans Canada, 2018.</w:t>
      </w:r>
    </w:p>
    <w:p w14:paraId="0B48EDF7" w14:textId="77777777" w:rsidR="001623DA" w:rsidRDefault="000010DD">
      <w:pPr>
        <w:pStyle w:val="Heading1"/>
      </w:pPr>
      <w:bookmarkStart w:id="120" w:name="the-fisheries"/>
      <w:bookmarkEnd w:id="120"/>
      <w:r>
        <w:t>The Fisheries</w:t>
      </w:r>
    </w:p>
    <w:p w14:paraId="07DDC6B2" w14:textId="5F7A50E7" w:rsidR="001623DA" w:rsidRDefault="00C70A9C">
      <w:pPr>
        <w:pStyle w:val="FirstParagraph"/>
      </w:pPr>
      <w:ins w:id="121" w:author="Vanessa Martin" w:date="2019-02-28T16:34:00Z">
        <w:r>
          <w:t xml:space="preserve">In the </w:t>
        </w:r>
        <w:commentRangeStart w:id="122"/>
        <w:r>
          <w:t>1940s and 1950</w:t>
        </w:r>
      </w:ins>
      <w:ins w:id="123" w:author="Vanessa Martin" w:date="2019-02-28T16:35:00Z">
        <w:r>
          <w:t>s</w:t>
        </w:r>
        <w:commentRangeEnd w:id="122"/>
        <w:r>
          <w:rPr>
            <w:rStyle w:val="CommentReference"/>
          </w:rPr>
          <w:commentReference w:id="122"/>
        </w:r>
        <w:r>
          <w:t xml:space="preserve">, </w:t>
        </w:r>
      </w:ins>
      <w:del w:id="124" w:author="Vanessa Martin" w:date="2019-02-28T16:35:00Z">
        <w:r w:rsidR="000010DD" w:rsidDel="00C70A9C">
          <w:delText>T</w:delText>
        </w:r>
      </w:del>
      <w:ins w:id="125" w:author="Vanessa Martin" w:date="2019-02-28T16:35:00Z">
        <w:r>
          <w:t>t</w:t>
        </w:r>
      </w:ins>
      <w:r w:rsidR="000010DD">
        <w:t xml:space="preserve">he Pacific herring fishery was </w:t>
      </w:r>
      <w:del w:id="126" w:author="Vanessa Martin" w:date="2019-02-28T16:35:00Z">
        <w:r w:rsidR="000010DD" w:rsidDel="00C70A9C">
          <w:delText xml:space="preserve">formerly </w:delText>
        </w:r>
      </w:del>
      <w:r w:rsidR="000010DD">
        <w:t xml:space="preserve">the largest fishery in </w:t>
      </w:r>
      <w:del w:id="127" w:author="Vanessa Martin" w:date="2019-02-26T14:55:00Z">
        <w:r w:rsidR="000010DD" w:rsidDel="00140529">
          <w:delText>BC</w:delText>
        </w:r>
      </w:del>
      <w:ins w:id="128" w:author="Vanessa Martin" w:date="2019-02-26T14:55:00Z">
        <w:r w:rsidR="00140529">
          <w:t>B.C.</w:t>
        </w:r>
      </w:ins>
      <w:ins w:id="129" w:author="Vanessa Martin" w:date="2019-02-28T16:35:00Z">
        <w:r>
          <w:t xml:space="preserve">, with </w:t>
        </w:r>
      </w:ins>
      <w:ins w:id="130" w:author="Vanessa Martin" w:date="2019-02-28T16:37:00Z">
        <w:r>
          <w:t xml:space="preserve">catches averaging </w:t>
        </w:r>
      </w:ins>
      <w:ins w:id="131" w:author="Vanessa Martin" w:date="2019-02-28T16:38:00Z">
        <w:r>
          <w:t xml:space="preserve">almost </w:t>
        </w:r>
      </w:ins>
      <w:ins w:id="132" w:author="Vanessa Martin" w:date="2019-02-28T16:36:00Z">
        <w:r>
          <w:t xml:space="preserve">200,000 </w:t>
        </w:r>
      </w:ins>
      <w:ins w:id="133" w:author="Vanessa Martin" w:date="2019-02-28T16:38:00Z">
        <w:r>
          <w:t>to</w:t>
        </w:r>
      </w:ins>
      <w:ins w:id="134" w:author="Vanessa Martin" w:date="2019-02-28T16:39:00Z">
        <w:r>
          <w:t>nnes in the mid-1950s (Herring School, 201</w:t>
        </w:r>
      </w:ins>
      <w:ins w:id="135" w:author="Vanessa Martin" w:date="2019-02-28T16:40:00Z">
        <w:r>
          <w:t>5</w:t>
        </w:r>
      </w:ins>
      <w:ins w:id="136" w:author="Vanessa Martin" w:date="2019-02-28T16:39:00Z">
        <w:r>
          <w:t xml:space="preserve">). </w:t>
        </w:r>
      </w:ins>
      <w:del w:id="137" w:author="Vanessa Martin" w:date="2019-02-28T16:38:00Z">
        <w:r w:rsidR="000010DD" w:rsidDel="00C70A9C">
          <w:delText xml:space="preserve"> </w:delText>
        </w:r>
      </w:del>
      <w:del w:id="138" w:author="Vanessa Martin" w:date="2019-02-28T16:40:00Z">
        <w:r w:rsidR="000010DD" w:rsidDel="00C70A9C">
          <w:delText>until</w:delText>
        </w:r>
      </w:del>
      <w:ins w:id="139" w:author="Vanessa Martin" w:date="2019-02-28T16:40:00Z">
        <w:r>
          <w:t>In 1967,</w:t>
        </w:r>
      </w:ins>
      <w:r w:rsidR="000010DD">
        <w:t xml:space="preserve"> the fishery collapsed </w:t>
      </w:r>
      <w:ins w:id="140" w:author="Vanessa Martin" w:date="2019-02-28T16:31:00Z">
        <w:r>
          <w:t>coast-wide</w:t>
        </w:r>
      </w:ins>
      <w:del w:id="141" w:author="Vanessa Martin" w:date="2019-02-28T16:41:00Z">
        <w:r w:rsidR="000010DD" w:rsidDel="00C70A9C">
          <w:delText>in the 1960s</w:delText>
        </w:r>
      </w:del>
      <w:r w:rsidR="000010DD">
        <w:t xml:space="preserve">. Until that point, most of the fishery was used for the production of fishmeal and fish oil to support agriculture and livestock. The fishery was re-started in the 1970s with smaller catches destined for a high-value export of roe to the Japanese market. This fishery has proceeded to today being the main component of the herring fishery in </w:t>
      </w:r>
      <w:del w:id="142" w:author="Vanessa Martin" w:date="2019-02-26T14:55:00Z">
        <w:r w:rsidR="000010DD" w:rsidDel="00140529">
          <w:delText>BC</w:delText>
        </w:r>
      </w:del>
      <w:ins w:id="143" w:author="Vanessa Martin" w:date="2019-02-26T14:55:00Z">
        <w:r w:rsidR="00140529">
          <w:t>B.C.</w:t>
        </w:r>
      </w:ins>
      <w:r w:rsidR="000010DD">
        <w:t xml:space="preserve"> (Figure 2), with other fisheries being of much less importance by catch and value. The exception to this is the spawn on kelp fishery which is fished both commercial</w:t>
      </w:r>
      <w:ins w:id="144" w:author="Vanessa Martin" w:date="2019-02-28T16:32:00Z">
        <w:r>
          <w:t>ly</w:t>
        </w:r>
      </w:ins>
      <w:r w:rsidR="000010DD">
        <w:t xml:space="preserve"> and as a Food, Social, and Ceremonial </w:t>
      </w:r>
      <w:ins w:id="145" w:author="Vanessa Martin" w:date="2019-02-28T16:32:00Z">
        <w:r>
          <w:t xml:space="preserve">(FSC) </w:t>
        </w:r>
      </w:ins>
      <w:r w:rsidR="000010DD">
        <w:t xml:space="preserve">fishery by First Nations in </w:t>
      </w:r>
      <w:del w:id="146" w:author="Vanessa Martin" w:date="2019-02-26T14:55:00Z">
        <w:r w:rsidR="000010DD" w:rsidDel="00140529">
          <w:delText>BC</w:delText>
        </w:r>
      </w:del>
      <w:ins w:id="147" w:author="Vanessa Martin" w:date="2019-02-26T14:55:00Z">
        <w:r w:rsidR="00140529">
          <w:t>B.C.</w:t>
        </w:r>
      </w:ins>
      <w:ins w:id="148" w:author="Vanessa Martin" w:date="2019-02-28T16:33:00Z">
        <w:r>
          <w:t>, for whom herring are an important source of nourishment and cultural value</w:t>
        </w:r>
      </w:ins>
      <w:r w:rsidR="000010DD">
        <w:t xml:space="preserve">. The </w:t>
      </w:r>
      <w:del w:id="149" w:author="Vanessa Martin" w:date="2019-02-28T16:33:00Z">
        <w:r w:rsidR="000010DD" w:rsidDel="00C70A9C">
          <w:delText>other major</w:delText>
        </w:r>
      </w:del>
      <w:ins w:id="150" w:author="Vanessa Martin" w:date="2019-02-28T16:33:00Z">
        <w:r>
          <w:t>second largest</w:t>
        </w:r>
      </w:ins>
      <w:r w:rsidR="000010DD">
        <w:t xml:space="preserve"> component of the herring fishery in </w:t>
      </w:r>
      <w:del w:id="151" w:author="Vanessa Martin" w:date="2019-02-26T14:55:00Z">
        <w:r w:rsidR="000010DD" w:rsidDel="00140529">
          <w:delText>BC</w:delText>
        </w:r>
      </w:del>
      <w:ins w:id="152" w:author="Vanessa Martin" w:date="2019-02-26T14:55:00Z">
        <w:r w:rsidR="00140529">
          <w:t>B.C.</w:t>
        </w:r>
      </w:ins>
      <w:r w:rsidR="000010DD">
        <w:t xml:space="preserve"> is the food and bait fishery. There are several other </w:t>
      </w:r>
      <w:del w:id="153" w:author="Vanessa Martin" w:date="2019-02-28T16:45:00Z">
        <w:r w:rsidR="000010DD" w:rsidDel="00D24BC5">
          <w:lastRenderedPageBreak/>
          <w:delText xml:space="preserve">smaller </w:delText>
        </w:r>
      </w:del>
      <w:del w:id="154" w:author="Vanessa Martin" w:date="2019-02-28T16:46:00Z">
        <w:r w:rsidR="000010DD" w:rsidDel="00D24BC5">
          <w:delText xml:space="preserve">special </w:delText>
        </w:r>
      </w:del>
      <w:r w:rsidR="000010DD">
        <w:t>herring fisheries</w:t>
      </w:r>
      <w:ins w:id="155" w:author="Vanessa Martin" w:date="2019-02-28T16:46:00Z">
        <w:r w:rsidR="00D24BC5">
          <w:t xml:space="preserve"> that fall under special use licenses</w:t>
        </w:r>
      </w:ins>
      <w:r w:rsidR="000010DD">
        <w:t xml:space="preserve"> </w:t>
      </w:r>
      <w:del w:id="156" w:author="Vanessa Martin" w:date="2019-02-28T16:46:00Z">
        <w:r w:rsidR="000010DD" w:rsidDel="00D24BC5">
          <w:delText xml:space="preserve">that </w:delText>
        </w:r>
      </w:del>
      <w:ins w:id="157" w:author="Vanessa Martin" w:date="2019-02-28T16:46:00Z">
        <w:r w:rsidR="00D24BC5">
          <w:t xml:space="preserve">and </w:t>
        </w:r>
      </w:ins>
      <w:r w:rsidR="000010DD">
        <w:t>are much smaller in tonnage and value than the three aforementioned components</w:t>
      </w:r>
      <w:ins w:id="158" w:author="Vanessa Martin" w:date="2019-02-28T16:47:00Z">
        <w:r w:rsidR="00D24BC5">
          <w:t>. They include human food and bait, sport fishing bait, personal use and fish for zoos and aquaria</w:t>
        </w:r>
      </w:ins>
      <w:r w:rsidR="000010DD">
        <w:t>. Here we focus on the economically most important fishery: the herring roe fishery (Figure 4).</w:t>
      </w:r>
    </w:p>
    <w:p w14:paraId="621C4359" w14:textId="77777777" w:rsidR="001623DA" w:rsidRDefault="000010DD">
      <w:pPr>
        <w:pStyle w:val="Compact"/>
      </w:pPr>
      <w:r>
        <w:t xml:space="preserve">Figure 2 Catch of herring by fishery type. Source: </w:t>
      </w:r>
      <w:del w:id="159" w:author="Vanessa Martin" w:date="2019-02-26T14:55:00Z">
        <w:r w:rsidDel="00140529">
          <w:delText>BC</w:delText>
        </w:r>
      </w:del>
      <w:ins w:id="160" w:author="Vanessa Martin" w:date="2019-02-26T14:55:00Z">
        <w:r w:rsidR="00140529">
          <w:t>B.C.</w:t>
        </w:r>
      </w:ins>
      <w:r>
        <w:t xml:space="preserve"> Ministry of Agriculture, 2018.</w:t>
      </w:r>
    </w:p>
    <w:p w14:paraId="71509F5F" w14:textId="418CA86F" w:rsidR="001623DA" w:rsidRDefault="000010DD">
      <w:pPr>
        <w:pStyle w:val="BodyText"/>
      </w:pPr>
      <w:r>
        <w:t>For the 2019 season, the expected catch</w:t>
      </w:r>
      <w:del w:id="161" w:author="Vanessa Martin" w:date="2019-02-28T16:46:00Z">
        <w:r w:rsidDel="00D24BC5">
          <w:delText>es</w:delText>
        </w:r>
      </w:del>
      <w:r>
        <w:t xml:space="preserve"> across all herring fisheries is </w:t>
      </w:r>
      <w:ins w:id="162" w:author="Vanessa Martin" w:date="2019-02-28T16:46:00Z">
        <w:r w:rsidR="00D24BC5">
          <w:t xml:space="preserve">approximately </w:t>
        </w:r>
      </w:ins>
      <w:del w:id="163" w:author="Vanessa Martin" w:date="2019-02-28T16:46:00Z">
        <w:r w:rsidDel="00D24BC5">
          <w:delText>~</w:delText>
        </w:r>
      </w:del>
      <w:r>
        <w:t>30,000 tonnes (Figure 3). The</w:t>
      </w:r>
      <w:ins w:id="164" w:author="Vanessa Martin" w:date="2019-02-28T16:47:00Z">
        <w:r w:rsidR="00D24BC5">
          <w:t xml:space="preserve"> only statistical areas open to the</w:t>
        </w:r>
      </w:ins>
      <w:r>
        <w:t xml:space="preserve"> gillnet and seine roe fisheries are </w:t>
      </w:r>
      <w:del w:id="165" w:author="Vanessa Martin" w:date="2019-02-28T16:47:00Z">
        <w:r w:rsidDel="00D24BC5">
          <w:delText xml:space="preserve">going to occur solely </w:delText>
        </w:r>
      </w:del>
      <w:r>
        <w:t xml:space="preserve">within the Strait of Georgia. Outside the Strait of Georgia, there are small fisheries as part of First Nations and commercial spawn on kelp fisheries (SOK), as well as Food, Social, and Ceremonial (FSC) fisheries. Other special use herring fisheries </w:t>
      </w:r>
      <w:del w:id="166" w:author="Vanessa Martin" w:date="2019-02-28T16:48:00Z">
        <w:r w:rsidDel="00D24BC5">
          <w:delText>include human food and bait, sport fishing bait, personal use and fish for zoos and aquaria totalling</w:delText>
        </w:r>
      </w:del>
      <w:ins w:id="167" w:author="Vanessa Martin" w:date="2019-02-28T16:48:00Z">
        <w:r w:rsidR="00D24BC5">
          <w:t>are predicted to total</w:t>
        </w:r>
      </w:ins>
      <w:r>
        <w:t xml:space="preserve"> </w:t>
      </w:r>
      <w:del w:id="168" w:author="Vanessa Martin" w:date="2019-02-28T16:48:00Z">
        <w:r w:rsidDel="00D24BC5">
          <w:delText>~</w:delText>
        </w:r>
      </w:del>
      <w:ins w:id="169" w:author="Vanessa Martin" w:date="2019-02-28T16:48:00Z">
        <w:r w:rsidR="00D24BC5">
          <w:t xml:space="preserve">approximately </w:t>
        </w:r>
      </w:ins>
      <w:r>
        <w:t xml:space="preserve">800 tonnes. Grouping these together, the only commercial fishing </w:t>
      </w:r>
      <w:ins w:id="170" w:author="Vanessa Martin" w:date="2019-02-28T16:48:00Z">
        <w:r w:rsidR="00D24BC5">
          <w:t xml:space="preserve">for herring </w:t>
        </w:r>
      </w:ins>
      <w:r>
        <w:t>outside the Strait of Georgia is for commercial spawn on kelp</w:t>
      </w:r>
      <w:del w:id="171" w:author="Vanessa Martin" w:date="2019-02-28T16:48:00Z">
        <w:r w:rsidDel="00D24BC5">
          <w:delText xml:space="preserve"> herring fisheries</w:delText>
        </w:r>
      </w:del>
      <w:r>
        <w:t>.</w:t>
      </w:r>
    </w:p>
    <w:p w14:paraId="3CFEEAE2" w14:textId="77777777" w:rsidR="001623DA" w:rsidRDefault="000010DD">
      <w:pPr>
        <w:pStyle w:val="Compact"/>
      </w:pPr>
      <w:r>
        <w:t>Figure 3 Expected catches (metric tonnes) of herring by area and fishery for the 2019 season areas. CC: Central Coast; HG: Haida Gwaii; PR: Prince Rupert; SOG: Strait of Georgia; WCVI: West Coast Vancouver Island. FSC: Food, Social, and Ceremonial; SOK: Spawn on Kelp. Source: DFO, 2018</w:t>
      </w:r>
    </w:p>
    <w:p w14:paraId="1A85C52F" w14:textId="77777777" w:rsidR="001623DA" w:rsidRDefault="000010DD">
      <w:pPr>
        <w:pStyle w:val="Compact"/>
      </w:pPr>
      <w:r>
        <w:t>Figure 4 Roe herring landings by gear in the Strait of Georgia. Source: Compiled season summary data from DFO reports.</w:t>
      </w:r>
    </w:p>
    <w:p w14:paraId="18EA50D4" w14:textId="77777777" w:rsidR="001623DA" w:rsidRDefault="000010DD">
      <w:pPr>
        <w:pStyle w:val="Heading1"/>
      </w:pPr>
      <w:bookmarkStart w:id="172" w:name="the-products"/>
      <w:bookmarkEnd w:id="172"/>
      <w:r>
        <w:t>The Products</w:t>
      </w:r>
    </w:p>
    <w:p w14:paraId="702B83B1" w14:textId="5F806D1C" w:rsidR="001623DA" w:rsidRDefault="000010DD">
      <w:pPr>
        <w:pStyle w:val="FirstParagraph"/>
      </w:pPr>
      <w:r>
        <w:t>The main product of the roe fishery is the herring roe</w:t>
      </w:r>
      <w:ins w:id="173" w:author="Vanessa Martin" w:date="2019-02-28T16:48:00Z">
        <w:r w:rsidR="00D24BC5">
          <w:t>, or the eggs of the female fish</w:t>
        </w:r>
      </w:ins>
      <w:r>
        <w:t xml:space="preserve">. </w:t>
      </w:r>
      <w:del w:id="174" w:author="Vanessa Martin" w:date="2019-02-28T16:49:00Z">
        <w:r w:rsidDel="00D24BC5">
          <w:delText xml:space="preserve">This </w:delText>
        </w:r>
      </w:del>
      <w:ins w:id="175" w:author="Vanessa Martin" w:date="2019-02-28T16:49:00Z">
        <w:r w:rsidR="00D24BC5">
          <w:t xml:space="preserve">The roe </w:t>
        </w:r>
      </w:ins>
      <w:r>
        <w:t xml:space="preserve">is exported in both frozen and cured forms to Japan. In general, the decline in ex-vessel prices for herring in </w:t>
      </w:r>
      <w:del w:id="176" w:author="Vanessa Martin" w:date="2019-02-26T14:55:00Z">
        <w:r w:rsidDel="00140529">
          <w:delText>BC</w:delText>
        </w:r>
      </w:del>
      <w:ins w:id="177" w:author="Vanessa Martin" w:date="2019-02-26T14:55:00Z">
        <w:r w:rsidR="00140529">
          <w:t>B.C.</w:t>
        </w:r>
      </w:ins>
      <w:r>
        <w:t xml:space="preserve"> </w:t>
      </w:r>
      <w:del w:id="178" w:author="Vanessa Martin" w:date="2019-02-28T16:49:00Z">
        <w:r w:rsidDel="00D24BC5">
          <w:delText xml:space="preserve">are </w:delText>
        </w:r>
      </w:del>
      <w:ins w:id="179" w:author="Vanessa Martin" w:date="2019-02-28T16:49:00Z">
        <w:r w:rsidR="00D24BC5">
          <w:t xml:space="preserve">is </w:t>
        </w:r>
      </w:ins>
      <w:r>
        <w:t>attributed to a decline in demand from the Japanese market</w:t>
      </w:r>
      <w:ins w:id="180" w:author="Vanessa Martin" w:date="2019-02-28T16:49:00Z">
        <w:r w:rsidR="00D24BC5">
          <w:t xml:space="preserve">, potentially caused </w:t>
        </w:r>
      </w:ins>
      <w:del w:id="181" w:author="Vanessa Martin" w:date="2019-02-28T16:49:00Z">
        <w:r w:rsidDel="00D24BC5">
          <w:delText>. This has been attributed</w:delText>
        </w:r>
      </w:del>
      <w:ins w:id="182" w:author="Vanessa Martin" w:date="2019-02-28T16:49:00Z">
        <w:r w:rsidR="00D24BC5">
          <w:t>by</w:t>
        </w:r>
      </w:ins>
      <w:del w:id="183" w:author="Vanessa Martin" w:date="2019-02-28T16:49:00Z">
        <w:r w:rsidDel="00D24BC5">
          <w:delText xml:space="preserve"> to</w:delText>
        </w:r>
      </w:del>
      <w:r>
        <w:t xml:space="preserve"> a weakened Japanese economy and a change in tastes from older to younger </w:t>
      </w:r>
      <w:commentRangeStart w:id="184"/>
      <w:r>
        <w:t>generations</w:t>
      </w:r>
      <w:commentRangeEnd w:id="184"/>
      <w:r w:rsidR="00D24BC5">
        <w:rPr>
          <w:rStyle w:val="CommentReference"/>
        </w:rPr>
        <w:commentReference w:id="184"/>
      </w:r>
      <w:r>
        <w:t>. There is a growing share of herring products exported outside of Japan, mainly to China and the USA (DFO 2018b).</w:t>
      </w:r>
    </w:p>
    <w:p w14:paraId="506823B9" w14:textId="0777D274" w:rsidR="001623DA" w:rsidRDefault="000010DD">
      <w:pPr>
        <w:pStyle w:val="BodyText"/>
      </w:pPr>
      <w:r>
        <w:t>While the roe is the backbone of the fishery, the majority by weight is the by-product of herring carcasses</w:t>
      </w:r>
      <w:ins w:id="185" w:author="Vanessa Martin" w:date="2019-02-28T16:50:00Z">
        <w:r w:rsidR="00D24BC5">
          <w:t>, which are processed into</w:t>
        </w:r>
      </w:ins>
      <w:del w:id="186" w:author="Vanessa Martin" w:date="2019-02-28T16:50:00Z">
        <w:r w:rsidDel="00D24BC5">
          <w:delText xml:space="preserve"> used for</w:delText>
        </w:r>
      </w:del>
      <w:r>
        <w:t xml:space="preserve"> fishmeal and fish oil. There is limited information on the value of the carcasses, but</w:t>
      </w:r>
      <w:ins w:id="187" w:author="Vanessa Martin" w:date="2019-02-28T16:53:00Z">
        <w:r w:rsidR="00755E29">
          <w:t>, according to</w:t>
        </w:r>
      </w:ins>
      <w:r>
        <w:t xml:space="preserve"> one processor contacted during this study</w:t>
      </w:r>
      <w:ins w:id="188" w:author="Vanessa Martin" w:date="2019-02-28T16:53:00Z">
        <w:r w:rsidR="00755E29">
          <w:t>,</w:t>
        </w:r>
      </w:ins>
      <w:r>
        <w:t xml:space="preserve"> </w:t>
      </w:r>
      <w:del w:id="189" w:author="Vanessa Martin" w:date="2019-02-28T16:54:00Z">
        <w:r w:rsidDel="00755E29">
          <w:delText xml:space="preserve">said that they are not paid for the carcasses, but they </w:delText>
        </w:r>
      </w:del>
      <w:ins w:id="190" w:author="Vanessa Martin" w:date="2019-02-28T16:54:00Z">
        <w:r w:rsidR="00755E29">
          <w:t xml:space="preserve">carcasses generate no income for the processing company; rather, they </w:t>
        </w:r>
      </w:ins>
      <w:r>
        <w:t xml:space="preserve">are picked up by </w:t>
      </w:r>
      <w:del w:id="191" w:author="Vanessa Martin" w:date="2019-02-28T16:54:00Z">
        <w:r w:rsidDel="00755E29">
          <w:delText xml:space="preserve">the </w:delText>
        </w:r>
      </w:del>
      <w:ins w:id="192" w:author="Vanessa Martin" w:date="2019-02-28T16:54:00Z">
        <w:r w:rsidR="00755E29">
          <w:t xml:space="preserve">a </w:t>
        </w:r>
      </w:ins>
      <w:r>
        <w:t>reduction company for no cost. By all accounts</w:t>
      </w:r>
      <w:ins w:id="193" w:author="Vanessa Martin" w:date="2019-02-28T16:54:00Z">
        <w:r w:rsidR="00755E29">
          <w:t>,</w:t>
        </w:r>
      </w:ins>
      <w:r>
        <w:t xml:space="preserve"> the carcasses from the roe herring fishery are </w:t>
      </w:r>
      <w:del w:id="194" w:author="Vanessa Martin" w:date="2019-02-28T16:55:00Z">
        <w:r w:rsidDel="00755E29">
          <w:delText xml:space="preserve">used </w:delText>
        </w:r>
      </w:del>
      <w:ins w:id="195" w:author="Vanessa Martin" w:date="2019-02-28T16:55:00Z">
        <w:r w:rsidR="00755E29">
          <w:t xml:space="preserve">reduced </w:t>
        </w:r>
      </w:ins>
      <w:r>
        <w:t xml:space="preserve">to produce fishmeal and fish oil in </w:t>
      </w:r>
      <w:del w:id="196" w:author="Vanessa Martin" w:date="2019-02-26T14:55:00Z">
        <w:r w:rsidDel="00140529">
          <w:delText>BC</w:delText>
        </w:r>
      </w:del>
      <w:del w:id="197" w:author="Vanessa Martin" w:date="2019-02-28T16:55:00Z">
        <w:r w:rsidDel="00755E29">
          <w:delText>.</w:delText>
        </w:r>
      </w:del>
      <w:ins w:id="198" w:author="Vanessa Martin" w:date="2019-02-28T16:55:00Z">
        <w:r w:rsidR="00755E29">
          <w:t>B.C.</w:t>
        </w:r>
      </w:ins>
      <w:r>
        <w:t xml:space="preserve"> </w:t>
      </w:r>
      <w:del w:id="199" w:author="Vanessa Martin" w:date="2019-02-28T16:54:00Z">
        <w:r w:rsidDel="00755E29">
          <w:delText xml:space="preserve">This </w:delText>
        </w:r>
      </w:del>
      <w:ins w:id="200" w:author="Vanessa Martin" w:date="2019-02-28T16:54:00Z">
        <w:r w:rsidR="00755E29">
          <w:t xml:space="preserve">The </w:t>
        </w:r>
      </w:ins>
      <w:r>
        <w:t xml:space="preserve">fishmeal and fish oil are used primarily </w:t>
      </w:r>
      <w:ins w:id="201" w:author="Vanessa Martin" w:date="2019-02-28T16:55:00Z">
        <w:r w:rsidR="00755E29">
          <w:t>to produce</w:t>
        </w:r>
      </w:ins>
      <w:del w:id="202" w:author="Vanessa Martin" w:date="2019-02-28T16:55:00Z">
        <w:r w:rsidDel="00755E29">
          <w:delText>for</w:delText>
        </w:r>
      </w:del>
      <w:r>
        <w:t xml:space="preserve"> salmon feed </w:t>
      </w:r>
      <w:del w:id="203" w:author="Vanessa Martin" w:date="2019-02-28T16:55:00Z">
        <w:r w:rsidDel="00755E29">
          <w:delText xml:space="preserve">production </w:delText>
        </w:r>
      </w:del>
      <w:r>
        <w:t xml:space="preserve">that is fed to </w:t>
      </w:r>
      <w:del w:id="204" w:author="Vanessa Martin" w:date="2019-02-26T14:55:00Z">
        <w:r w:rsidDel="00140529">
          <w:delText>BC</w:delText>
        </w:r>
      </w:del>
      <w:ins w:id="205" w:author="Vanessa Martin" w:date="2019-02-26T14:55:00Z">
        <w:r w:rsidR="00140529">
          <w:t>B.C.</w:t>
        </w:r>
      </w:ins>
      <w:r>
        <w:t xml:space="preserve"> farmed </w:t>
      </w:r>
      <w:ins w:id="206" w:author="Vanessa Martin" w:date="2019-02-28T16:55:00Z">
        <w:r w:rsidR="00755E29">
          <w:t xml:space="preserve">Atlantic </w:t>
        </w:r>
      </w:ins>
      <w:r>
        <w:t xml:space="preserve">salmon (McGrath, Pelletier, and Tyedmers 2015). Using </w:t>
      </w:r>
      <w:ins w:id="207" w:author="Vanessa Martin" w:date="2019-02-28T16:56:00Z">
        <w:r w:rsidR="00755E29">
          <w:t xml:space="preserve">information about the average </w:t>
        </w:r>
      </w:ins>
      <w:r>
        <w:t xml:space="preserve">industry </w:t>
      </w:r>
      <w:del w:id="208" w:author="Vanessa Martin" w:date="2019-02-28T16:56:00Z">
        <w:r w:rsidDel="00755E29">
          <w:delText>average</w:delText>
        </w:r>
      </w:del>
      <w:ins w:id="209" w:author="Vanessa Martin" w:date="2019-02-28T16:56:00Z">
        <w:r w:rsidR="00755E29">
          <w:t>aquaculture feed composition</w:t>
        </w:r>
      </w:ins>
      <w:del w:id="210" w:author="Vanessa Martin" w:date="2019-02-28T16:56:00Z">
        <w:r w:rsidDel="00755E29">
          <w:delText xml:space="preserve"> information</w:delText>
        </w:r>
      </w:del>
      <w:r>
        <w:t>,</w:t>
      </w:r>
      <w:ins w:id="211" w:author="Vanessa Martin" w:date="2019-02-28T16:55:00Z">
        <w:r w:rsidR="00755E29">
          <w:t xml:space="preserve"> obtain</w:t>
        </w:r>
      </w:ins>
      <w:ins w:id="212" w:author="Vanessa Martin" w:date="2019-02-28T16:56:00Z">
        <w:r w:rsidR="00755E29">
          <w:t>ed from McGrath, Pelletier, and Tyedmers (2015),</w:t>
        </w:r>
      </w:ins>
      <w:r>
        <w:t xml:space="preserve"> we can estimate the amount of fishmeal produced on average from the roe herring fishery, and the amount likely required by the </w:t>
      </w:r>
      <w:del w:id="213" w:author="Vanessa Martin" w:date="2019-02-26T14:55:00Z">
        <w:r w:rsidDel="00140529">
          <w:delText>BC</w:delText>
        </w:r>
      </w:del>
      <w:ins w:id="214" w:author="Vanessa Martin" w:date="2019-02-26T14:55:00Z">
        <w:r w:rsidR="00140529">
          <w:t>B.C.</w:t>
        </w:r>
      </w:ins>
      <w:r>
        <w:t xml:space="preserve"> farmed salmon industry.</w:t>
      </w:r>
    </w:p>
    <w:p w14:paraId="462F44F3" w14:textId="24A18F2C" w:rsidR="001623DA" w:rsidRDefault="000010DD">
      <w:pPr>
        <w:pStyle w:val="BodyText"/>
      </w:pPr>
      <w:commentRangeStart w:id="215"/>
      <w:r>
        <w:lastRenderedPageBreak/>
        <w:t xml:space="preserve">The carcass weight that is used for fishmeal is between 84% and 89% of the landed weight </w:t>
      </w:r>
      <w:ins w:id="216" w:author="Vanessa Martin" w:date="2019-02-28T16:57:00Z">
        <w:r>
          <w:t>(</w:t>
        </w:r>
      </w:ins>
      <w:del w:id="217" w:author="Vanessa Martin" w:date="2019-02-28T16:57:00Z">
        <w:r w:rsidDel="000010DD">
          <w:delText>[</w:delText>
        </w:r>
      </w:del>
      <w:r>
        <w:t>McGrath, Pelletier, and Tyedmers</w:t>
      </w:r>
      <w:ins w:id="218" w:author="Vanessa Martin" w:date="2019-02-28T16:57:00Z">
        <w:r>
          <w:t xml:space="preserve">, </w:t>
        </w:r>
      </w:ins>
      <w:del w:id="219" w:author="Vanessa Martin" w:date="2019-02-28T16:57:00Z">
        <w:r w:rsidDel="000010DD">
          <w:delText xml:space="preserve"> (</w:delText>
        </w:r>
      </w:del>
      <w:r>
        <w:t>2015</w:t>
      </w:r>
      <w:del w:id="220" w:author="Vanessa Martin" w:date="2019-02-28T16:57:00Z">
        <w:r w:rsidDel="000010DD">
          <w:delText>)</w:delText>
        </w:r>
      </w:del>
      <w:r>
        <w:t>; Anonymous Pers. Comm.</w:t>
      </w:r>
      <w:del w:id="221" w:author="Vanessa Martin" w:date="2019-02-28T16:57:00Z">
        <w:r w:rsidDel="000010DD">
          <w:delText>]</w:delText>
        </w:r>
      </w:del>
      <w:ins w:id="222" w:author="Vanessa Martin" w:date="2019-02-28T16:57:00Z">
        <w:r>
          <w:t>)</w:t>
        </w:r>
      </w:ins>
      <w:r>
        <w:t>. The feed conversion ratio</w:t>
      </w:r>
      <w:ins w:id="223" w:author="Vanessa Martin" w:date="2019-02-28T16:57:00Z">
        <w:r>
          <w:t xml:space="preserve">, or </w:t>
        </w:r>
      </w:ins>
      <w:del w:id="224" w:author="Vanessa Martin" w:date="2019-02-28T16:57:00Z">
        <w:r w:rsidDel="000010DD">
          <w:delText xml:space="preserve"> (</w:delText>
        </w:r>
      </w:del>
      <w:r>
        <w:t xml:space="preserve">the ratio of feed used per </w:t>
      </w:r>
      <w:ins w:id="225" w:author="Vanessa Martin" w:date="2019-02-28T16:58:00Z">
        <w:r>
          <w:t xml:space="preserve">unit </w:t>
        </w:r>
      </w:ins>
      <w:r>
        <w:t>output of salmon</w:t>
      </w:r>
      <w:del w:id="226" w:author="Vanessa Martin" w:date="2019-02-28T16:57:00Z">
        <w:r w:rsidDel="000010DD">
          <w:delText>)</w:delText>
        </w:r>
      </w:del>
      <w:ins w:id="227" w:author="Vanessa Martin" w:date="2019-02-28T16:57:00Z">
        <w:r>
          <w:t>,</w:t>
        </w:r>
      </w:ins>
      <w:r>
        <w:t xml:space="preserve"> for farmed </w:t>
      </w:r>
      <w:ins w:id="228" w:author="Vanessa Martin" w:date="2019-02-28T16:58:00Z">
        <w:r>
          <w:t xml:space="preserve">Atlantic </w:t>
        </w:r>
      </w:ins>
      <w:r>
        <w:t xml:space="preserve">salmon in </w:t>
      </w:r>
      <w:del w:id="229" w:author="Vanessa Martin" w:date="2019-02-26T14:55:00Z">
        <w:r w:rsidDel="00140529">
          <w:delText>BC</w:delText>
        </w:r>
      </w:del>
      <w:ins w:id="230" w:author="Vanessa Martin" w:date="2019-02-26T14:55:00Z">
        <w:r w:rsidR="00140529">
          <w:t>B.C.</w:t>
        </w:r>
      </w:ins>
      <w:r>
        <w:t xml:space="preserve"> was 1.313 in 2009 (Pelletier et al. 2009). The average annual amount of farmed Atlantic salmon produced in </w:t>
      </w:r>
      <w:del w:id="231" w:author="Vanessa Martin" w:date="2019-02-26T14:55:00Z">
        <w:r w:rsidDel="00140529">
          <w:delText>BC</w:delText>
        </w:r>
      </w:del>
      <w:ins w:id="232" w:author="Vanessa Martin" w:date="2019-02-26T14:55:00Z">
        <w:r w:rsidR="00140529">
          <w:t>B.C.</w:t>
        </w:r>
      </w:ins>
      <w:r>
        <w:t xml:space="preserve"> was 81,467 tonnes from 2014 to 2016 (AgriService </w:t>
      </w:r>
      <w:del w:id="233" w:author="Vanessa Martin" w:date="2019-02-26T14:55:00Z">
        <w:r w:rsidDel="00140529">
          <w:delText>BC</w:delText>
        </w:r>
      </w:del>
      <w:ins w:id="234" w:author="Vanessa Martin" w:date="2019-02-26T14:55:00Z">
        <w:r w:rsidR="00140529">
          <w:t>B.C.</w:t>
        </w:r>
      </w:ins>
      <w:r>
        <w:t xml:space="preserve"> 2017). A standard </w:t>
      </w:r>
      <w:del w:id="235" w:author="Vanessa Martin" w:date="2019-02-26T14:55:00Z">
        <w:r w:rsidDel="00140529">
          <w:delText>BC</w:delText>
        </w:r>
      </w:del>
      <w:ins w:id="236" w:author="Vanessa Martin" w:date="2019-02-26T14:55:00Z">
        <w:r w:rsidR="00140529">
          <w:t>B.C.</w:t>
        </w:r>
      </w:ins>
      <w:r>
        <w:t xml:space="preserve"> salmon feed contains 5% herring by-product meal and 2% herring by-product oil (McGrath, Pelletier, and Tyedmers 2015). </w:t>
      </w:r>
      <w:commentRangeStart w:id="237"/>
      <w:r>
        <w:t>Thus</w:t>
      </w:r>
      <w:commentRangeEnd w:id="237"/>
      <w:r>
        <w:rPr>
          <w:rStyle w:val="CommentReference"/>
        </w:rPr>
        <w:commentReference w:id="237"/>
      </w:r>
      <w:r>
        <w:t xml:space="preserve">, we can estimate the herring fishmeal required to be 4,481 tonnes. Alternatively, we can estimate the amount of herring fishmeal and fish oil </w:t>
      </w:r>
      <w:commentRangeStart w:id="238"/>
      <w:r>
        <w:t>produced from the roe fishery by-products</w:t>
      </w:r>
      <w:commentRangeEnd w:id="238"/>
      <w:r>
        <w:rPr>
          <w:rStyle w:val="CommentReference"/>
        </w:rPr>
        <w:commentReference w:id="238"/>
      </w:r>
      <w:r>
        <w:t xml:space="preserve"> (averaged for 2014 and 2015) as 2,452 and 645 tonnes, respectively. Based on current export prices for herring meal and herring oil from Canada (FAO 2016), the value of these combined products is estimated to be </w:t>
      </w:r>
      <w:commentRangeStart w:id="239"/>
      <w:r>
        <w:t>8.6 million CAD</w:t>
      </w:r>
      <w:commentRangeEnd w:id="239"/>
      <w:r>
        <w:rPr>
          <w:rStyle w:val="CommentReference"/>
        </w:rPr>
        <w:commentReference w:id="239"/>
      </w:r>
      <w:r>
        <w:t>.</w:t>
      </w:r>
      <w:commentRangeEnd w:id="215"/>
      <w:r w:rsidR="004A1D31">
        <w:rPr>
          <w:rStyle w:val="CommentReference"/>
        </w:rPr>
        <w:commentReference w:id="215"/>
      </w:r>
    </w:p>
    <w:p w14:paraId="1E7508D4" w14:textId="77777777" w:rsidR="001623DA" w:rsidRDefault="000010DD">
      <w:pPr>
        <w:pStyle w:val="Heading1"/>
      </w:pPr>
      <w:bookmarkStart w:id="241" w:name="the-supply-chain"/>
      <w:bookmarkEnd w:id="241"/>
      <w:r>
        <w:t>The Supply Chain</w:t>
      </w:r>
    </w:p>
    <w:p w14:paraId="0AE06BBC" w14:textId="252254CE" w:rsidR="001623DA" w:rsidRDefault="00180250">
      <w:pPr>
        <w:pStyle w:val="FirstParagraph"/>
      </w:pPr>
      <w:ins w:id="242" w:author="Vanessa Martin" w:date="2019-02-28T17:14:00Z">
        <w:r>
          <w:t xml:space="preserve">It is not only the fish harvesters themselves who are employed in the supply chair of the herring roe fishery in the Strait of Georgia, B.C. Here, we enumerate the </w:t>
        </w:r>
      </w:ins>
      <w:ins w:id="243" w:author="Vanessa Martin" w:date="2019-02-28T17:15:00Z">
        <w:r>
          <w:t xml:space="preserve">number of types of jobs generated by the supply chain. </w:t>
        </w:r>
      </w:ins>
      <w:del w:id="244" w:author="Vanessa Martin" w:date="2019-02-28T17:15:00Z">
        <w:r w:rsidR="000010DD" w:rsidDel="00180250">
          <w:delText>Here, w</w:delText>
        </w:r>
      </w:del>
      <w:ins w:id="245" w:author="Vanessa Martin" w:date="2019-02-28T17:15:00Z">
        <w:r>
          <w:t>W</w:t>
        </w:r>
      </w:ins>
      <w:r w:rsidR="000010DD">
        <w:t>e measure employment in full-time equivalents (FTEs) to standardize the importance of these various industries that are seasonal by nature. A standard measure of full-time equivalent is 2080 hours annual</w:t>
      </w:r>
      <w:ins w:id="246" w:author="Vanessa Martin" w:date="2019-02-28T17:15:00Z">
        <w:r>
          <w:t>ly</w:t>
        </w:r>
      </w:ins>
      <w:r w:rsidR="000010DD">
        <w:t>, defined as 40 hours per week for 52 weeks per year.</w:t>
      </w:r>
    </w:p>
    <w:p w14:paraId="5E91C00B" w14:textId="1E2160D7" w:rsidR="001623DA" w:rsidRDefault="000010DD">
      <w:pPr>
        <w:pStyle w:val="BodyText"/>
      </w:pPr>
      <w:r>
        <w:t xml:space="preserve">The combined fisheries for herring roe and food and bait generated 790 jobs during the </w:t>
      </w:r>
      <w:ins w:id="247" w:author="Vanessa Martin" w:date="2019-02-28T17:16:00Z">
        <w:r w:rsidR="00180250">
          <w:t xml:space="preserve">fishing </w:t>
        </w:r>
      </w:ins>
      <w:r>
        <w:t>season</w:t>
      </w:r>
      <w:ins w:id="248" w:author="Vanessa Martin" w:date="2019-02-28T17:16:00Z">
        <w:r w:rsidR="00180250">
          <w:t>, which is</w:t>
        </w:r>
      </w:ins>
      <w:r>
        <w:t xml:space="preserve"> equivalent to 91 full-time equivalent</w:t>
      </w:r>
      <w:ins w:id="249" w:author="Vanessa Martin" w:date="2019-02-28T17:17:00Z">
        <w:r w:rsidR="00180250">
          <w:t xml:space="preserve"> job</w:t>
        </w:r>
      </w:ins>
      <w:r>
        <w:t>s (GSGislason &amp; Associates Ltd. 2015). The processing of herring generates more jobs, hours of work</w:t>
      </w:r>
      <w:ins w:id="250" w:author="Vanessa Martin" w:date="2019-02-28T17:17:00Z">
        <w:r w:rsidR="00180250">
          <w:t>,</w:t>
        </w:r>
      </w:ins>
      <w:r>
        <w:t xml:space="preserve"> and total income </w:t>
      </w:r>
      <w:del w:id="251" w:author="Vanessa Martin" w:date="2019-02-28T17:17:00Z">
        <w:r w:rsidDel="00180250">
          <w:delText xml:space="preserve">for those involved </w:delText>
        </w:r>
      </w:del>
      <w:r>
        <w:t xml:space="preserve">than </w:t>
      </w:r>
      <w:ins w:id="252" w:author="Vanessa Martin" w:date="2019-02-28T17:17:00Z">
        <w:r w:rsidR="00180250">
          <w:t xml:space="preserve">those generated by </w:t>
        </w:r>
      </w:ins>
      <w:r>
        <w:t>the capture portion of the fishery. There are additional jobs generated through spin-off employment including transportation, unloading of herring, and marketing and sales, although these are a much smaller portion when compared to fishing and processing.</w:t>
      </w:r>
    </w:p>
    <w:p w14:paraId="18816168" w14:textId="77777777" w:rsidR="001623DA" w:rsidRDefault="000010DD">
      <w:pPr>
        <w:pStyle w:val="Compact"/>
      </w:pPr>
      <w:r>
        <w:t>Figure 5 Processing employment by fishery type. Source: Estimated based on processing requirements in DFO, 2018.</w:t>
      </w:r>
    </w:p>
    <w:p w14:paraId="36828C7A" w14:textId="77777777" w:rsidR="001623DA" w:rsidRDefault="000010DD">
      <w:pPr>
        <w:pStyle w:val="Compact"/>
      </w:pPr>
      <w:r>
        <w:t>Figure 6 Wage income from processing (inflation adjusted million $). Source: Estimated based on processing requirements in DFO, 2018.</w:t>
      </w:r>
    </w:p>
    <w:p w14:paraId="4953F8EA" w14:textId="77777777" w:rsidR="001623DA" w:rsidRDefault="000010DD">
      <w:pPr>
        <w:pStyle w:val="Compact"/>
      </w:pPr>
      <w:r>
        <w:t>Table 1 Fishery expenses, wages, and jobs for the herring supply chain</w:t>
      </w:r>
    </w:p>
    <w:p w14:paraId="3581059F" w14:textId="77777777" w:rsidR="001623DA" w:rsidRDefault="000010DD">
      <w:pPr>
        <w:pStyle w:val="Compact"/>
      </w:pPr>
      <w:r>
        <w:t>Category</w:t>
      </w:r>
    </w:p>
    <w:p w14:paraId="31C16BB8" w14:textId="77777777" w:rsidR="001623DA" w:rsidRDefault="000010DD">
      <w:pPr>
        <w:pStyle w:val="Compact"/>
      </w:pPr>
      <w:r>
        <w:t>Roe expenses ($000s)</w:t>
      </w:r>
    </w:p>
    <w:p w14:paraId="644E4C35" w14:textId="77777777" w:rsidR="001623DA" w:rsidRDefault="000010DD">
      <w:pPr>
        <w:pStyle w:val="Compact"/>
      </w:pPr>
      <w:r>
        <w:t>Food and Bait expenses ($000s)</w:t>
      </w:r>
    </w:p>
    <w:p w14:paraId="2ACE6958" w14:textId="77777777" w:rsidR="001623DA" w:rsidRDefault="000010DD">
      <w:pPr>
        <w:pStyle w:val="Compact"/>
      </w:pPr>
      <w:r>
        <w:t>Total expenses ($000s)</w:t>
      </w:r>
    </w:p>
    <w:p w14:paraId="4BAC1183" w14:textId="77777777" w:rsidR="001623DA" w:rsidRDefault="000010DD">
      <w:pPr>
        <w:pStyle w:val="Compact"/>
      </w:pPr>
      <w:r>
        <w:t>$000 Wages</w:t>
      </w:r>
    </w:p>
    <w:p w14:paraId="23289F71" w14:textId="77777777" w:rsidR="001623DA" w:rsidRDefault="000010DD">
      <w:pPr>
        <w:pStyle w:val="Compact"/>
      </w:pPr>
      <w:r>
        <w:t>FTEs</w:t>
      </w:r>
    </w:p>
    <w:p w14:paraId="68796526" w14:textId="77777777" w:rsidR="001623DA" w:rsidRDefault="000010DD">
      <w:pPr>
        <w:pStyle w:val="Compact"/>
      </w:pPr>
      <w:r>
        <w:t>Jobs</w:t>
      </w:r>
    </w:p>
    <w:p w14:paraId="142A5E5D" w14:textId="77777777" w:rsidR="001623DA" w:rsidRDefault="000010DD">
      <w:pPr>
        <w:pStyle w:val="Compact"/>
      </w:pPr>
      <w:r>
        <w:t>Fishing</w:t>
      </w:r>
    </w:p>
    <w:p w14:paraId="3872DD6B" w14:textId="77777777" w:rsidR="001623DA" w:rsidRDefault="000010DD">
      <w:pPr>
        <w:pStyle w:val="Compact"/>
      </w:pPr>
      <w:r>
        <w:t>10000</w:t>
      </w:r>
    </w:p>
    <w:p w14:paraId="29A51E3A" w14:textId="77777777" w:rsidR="001623DA" w:rsidRDefault="000010DD">
      <w:pPr>
        <w:pStyle w:val="Compact"/>
      </w:pPr>
      <w:r>
        <w:lastRenderedPageBreak/>
        <w:t>1575</w:t>
      </w:r>
    </w:p>
    <w:p w14:paraId="3E854E11" w14:textId="77777777" w:rsidR="001623DA" w:rsidRDefault="000010DD">
      <w:pPr>
        <w:pStyle w:val="Compact"/>
      </w:pPr>
      <w:r>
        <w:t>11575</w:t>
      </w:r>
    </w:p>
    <w:p w14:paraId="1B10C875" w14:textId="77777777" w:rsidR="001623DA" w:rsidRDefault="000010DD">
      <w:pPr>
        <w:pStyle w:val="Compact"/>
      </w:pPr>
      <w:r>
        <w:t>3636</w:t>
      </w:r>
    </w:p>
    <w:p w14:paraId="6DE6E1A8" w14:textId="77777777" w:rsidR="001623DA" w:rsidRDefault="000010DD">
      <w:pPr>
        <w:pStyle w:val="Compact"/>
      </w:pPr>
      <w:r>
        <w:t>91</w:t>
      </w:r>
    </w:p>
    <w:p w14:paraId="4D6BC9DD" w14:textId="77777777" w:rsidR="001623DA" w:rsidRDefault="000010DD">
      <w:pPr>
        <w:pStyle w:val="Compact"/>
      </w:pPr>
      <w:r>
        <w:t>790</w:t>
      </w:r>
    </w:p>
    <w:p w14:paraId="3B2C096A" w14:textId="77777777" w:rsidR="001623DA" w:rsidRDefault="000010DD">
      <w:pPr>
        <w:pStyle w:val="Compact"/>
      </w:pPr>
      <w:r>
        <w:t>EI/WCB on Fish Purchases</w:t>
      </w:r>
    </w:p>
    <w:p w14:paraId="2371F117" w14:textId="77777777" w:rsidR="001623DA" w:rsidRDefault="000010DD">
      <w:pPr>
        <w:pStyle w:val="Compact"/>
      </w:pPr>
      <w:r>
        <w:t>240</w:t>
      </w:r>
    </w:p>
    <w:p w14:paraId="653AC111" w14:textId="77777777" w:rsidR="001623DA" w:rsidRDefault="000010DD">
      <w:pPr>
        <w:pStyle w:val="Compact"/>
      </w:pPr>
      <w:r>
        <w:t>63</w:t>
      </w:r>
    </w:p>
    <w:p w14:paraId="1A0D8E7B" w14:textId="77777777" w:rsidR="001623DA" w:rsidRDefault="000010DD">
      <w:pPr>
        <w:pStyle w:val="Compact"/>
      </w:pPr>
      <w:r>
        <w:t>303</w:t>
      </w:r>
    </w:p>
    <w:p w14:paraId="151FCE57" w14:textId="77777777" w:rsidR="001623DA" w:rsidRDefault="000010DD">
      <w:pPr>
        <w:pStyle w:val="Compact"/>
      </w:pPr>
      <w:r>
        <w:t>303</w:t>
      </w:r>
    </w:p>
    <w:p w14:paraId="003BA84A" w14:textId="77777777" w:rsidR="001623DA" w:rsidRDefault="000010DD">
      <w:pPr>
        <w:pStyle w:val="Compact"/>
        <w:numPr>
          <w:ilvl w:val="1"/>
          <w:numId w:val="2"/>
        </w:numPr>
      </w:pPr>
      <w:r>
        <w:t>Unloading</w:t>
      </w:r>
    </w:p>
    <w:p w14:paraId="0BB3D9B4" w14:textId="77777777" w:rsidR="001623DA" w:rsidRDefault="000010DD">
      <w:pPr>
        <w:pStyle w:val="Compact"/>
        <w:numPr>
          <w:ilvl w:val="1"/>
          <w:numId w:val="2"/>
        </w:numPr>
      </w:pPr>
      <w:r>
        <w:t>960</w:t>
      </w:r>
    </w:p>
    <w:p w14:paraId="0DB3986D" w14:textId="77777777" w:rsidR="001623DA" w:rsidRDefault="000010DD">
      <w:pPr>
        <w:pStyle w:val="Compact"/>
        <w:numPr>
          <w:ilvl w:val="1"/>
          <w:numId w:val="2"/>
        </w:numPr>
      </w:pPr>
      <w:r>
        <w:t>378</w:t>
      </w:r>
    </w:p>
    <w:p w14:paraId="3DEB3AC5" w14:textId="77777777" w:rsidR="001623DA" w:rsidRDefault="000010DD">
      <w:pPr>
        <w:pStyle w:val="Compact"/>
        <w:numPr>
          <w:ilvl w:val="1"/>
          <w:numId w:val="2"/>
        </w:numPr>
      </w:pPr>
      <w:r>
        <w:t>1338</w:t>
      </w:r>
    </w:p>
    <w:p w14:paraId="043A7678" w14:textId="77777777" w:rsidR="001623DA" w:rsidRDefault="000010DD">
      <w:pPr>
        <w:pStyle w:val="Compact"/>
        <w:numPr>
          <w:ilvl w:val="1"/>
          <w:numId w:val="2"/>
        </w:numPr>
      </w:pPr>
      <w:r>
        <w:t>937</w:t>
      </w:r>
    </w:p>
    <w:p w14:paraId="51DF7BC3" w14:textId="77777777" w:rsidR="001623DA" w:rsidRDefault="000010DD">
      <w:pPr>
        <w:pStyle w:val="Compact"/>
        <w:numPr>
          <w:ilvl w:val="1"/>
          <w:numId w:val="2"/>
        </w:numPr>
      </w:pPr>
      <w:r>
        <w:t>31</w:t>
      </w:r>
    </w:p>
    <w:p w14:paraId="059BBB17" w14:textId="77777777" w:rsidR="001623DA" w:rsidRDefault="000010DD">
      <w:pPr>
        <w:pStyle w:val="Compact"/>
        <w:numPr>
          <w:ilvl w:val="1"/>
          <w:numId w:val="2"/>
        </w:numPr>
      </w:pPr>
      <w:r>
        <w:t>155</w:t>
      </w:r>
    </w:p>
    <w:p w14:paraId="42650D43" w14:textId="77777777" w:rsidR="001623DA" w:rsidRDefault="000010DD">
      <w:pPr>
        <w:pStyle w:val="Compact"/>
        <w:numPr>
          <w:ilvl w:val="1"/>
          <w:numId w:val="2"/>
        </w:numPr>
      </w:pPr>
      <w:r>
        <w:t>Trucking</w:t>
      </w:r>
    </w:p>
    <w:p w14:paraId="39BAAE1D" w14:textId="77777777" w:rsidR="001623DA" w:rsidRDefault="000010DD">
      <w:pPr>
        <w:pStyle w:val="Compact"/>
        <w:numPr>
          <w:ilvl w:val="1"/>
          <w:numId w:val="2"/>
        </w:numPr>
      </w:pPr>
      <w:r>
        <w:t>560</w:t>
      </w:r>
    </w:p>
    <w:p w14:paraId="49B66228" w14:textId="77777777" w:rsidR="001623DA" w:rsidRDefault="000010DD">
      <w:pPr>
        <w:pStyle w:val="Compact"/>
        <w:numPr>
          <w:ilvl w:val="1"/>
          <w:numId w:val="2"/>
        </w:numPr>
      </w:pPr>
      <w:r>
        <w:t>252</w:t>
      </w:r>
    </w:p>
    <w:p w14:paraId="74E06747" w14:textId="77777777" w:rsidR="001623DA" w:rsidRDefault="000010DD">
      <w:pPr>
        <w:pStyle w:val="Compact"/>
        <w:numPr>
          <w:ilvl w:val="1"/>
          <w:numId w:val="2"/>
        </w:numPr>
      </w:pPr>
      <w:r>
        <w:t>812</w:t>
      </w:r>
    </w:p>
    <w:p w14:paraId="5FE70B52" w14:textId="77777777" w:rsidR="001623DA" w:rsidRDefault="000010DD">
      <w:pPr>
        <w:pStyle w:val="Compact"/>
        <w:numPr>
          <w:ilvl w:val="1"/>
          <w:numId w:val="2"/>
        </w:numPr>
      </w:pPr>
      <w:r>
        <w:t>203</w:t>
      </w:r>
    </w:p>
    <w:p w14:paraId="3DAA44CC" w14:textId="77777777" w:rsidR="001623DA" w:rsidRDefault="000010DD">
      <w:pPr>
        <w:pStyle w:val="Compact"/>
        <w:numPr>
          <w:ilvl w:val="1"/>
          <w:numId w:val="2"/>
        </w:numPr>
      </w:pPr>
      <w:r>
        <w:t>5</w:t>
      </w:r>
    </w:p>
    <w:p w14:paraId="481E1130" w14:textId="77777777" w:rsidR="001623DA" w:rsidRDefault="000010DD">
      <w:pPr>
        <w:pStyle w:val="Compact"/>
        <w:numPr>
          <w:ilvl w:val="1"/>
          <w:numId w:val="2"/>
        </w:numPr>
      </w:pPr>
      <w:r>
        <w:t>25</w:t>
      </w:r>
    </w:p>
    <w:p w14:paraId="4486386D" w14:textId="77777777" w:rsidR="001623DA" w:rsidRDefault="000010DD">
      <w:pPr>
        <w:pStyle w:val="Compact"/>
        <w:numPr>
          <w:ilvl w:val="1"/>
          <w:numId w:val="2"/>
        </w:numPr>
      </w:pPr>
      <w:r>
        <w:t>Processing</w:t>
      </w:r>
    </w:p>
    <w:p w14:paraId="6C2F8D34" w14:textId="77777777" w:rsidR="001623DA" w:rsidRDefault="000010DD">
      <w:pPr>
        <w:pStyle w:val="Compact"/>
        <w:numPr>
          <w:ilvl w:val="1"/>
          <w:numId w:val="2"/>
        </w:numPr>
      </w:pPr>
      <w:r>
        <w:t>19040</w:t>
      </w:r>
    </w:p>
    <w:p w14:paraId="7748FB66" w14:textId="77777777" w:rsidR="001623DA" w:rsidRDefault="000010DD">
      <w:pPr>
        <w:pStyle w:val="Compact"/>
        <w:numPr>
          <w:ilvl w:val="1"/>
          <w:numId w:val="2"/>
        </w:numPr>
      </w:pPr>
      <w:r>
        <w:t>2520</w:t>
      </w:r>
    </w:p>
    <w:p w14:paraId="45E16D78" w14:textId="77777777" w:rsidR="001623DA" w:rsidRDefault="000010DD">
      <w:pPr>
        <w:pStyle w:val="Compact"/>
        <w:numPr>
          <w:ilvl w:val="1"/>
          <w:numId w:val="2"/>
        </w:numPr>
      </w:pPr>
      <w:r>
        <w:t>21560</w:t>
      </w:r>
    </w:p>
    <w:p w14:paraId="74316058" w14:textId="77777777" w:rsidR="001623DA" w:rsidRDefault="000010DD">
      <w:pPr>
        <w:pStyle w:val="Compact"/>
        <w:numPr>
          <w:ilvl w:val="1"/>
          <w:numId w:val="2"/>
        </w:numPr>
      </w:pPr>
      <w:r>
        <w:t>8856</w:t>
      </w:r>
    </w:p>
    <w:p w14:paraId="254A0250" w14:textId="77777777" w:rsidR="001623DA" w:rsidRDefault="000010DD">
      <w:pPr>
        <w:pStyle w:val="Compact"/>
        <w:numPr>
          <w:ilvl w:val="1"/>
          <w:numId w:val="2"/>
        </w:numPr>
      </w:pPr>
      <w:r>
        <w:t>221</w:t>
      </w:r>
    </w:p>
    <w:p w14:paraId="234771BC" w14:textId="77777777" w:rsidR="001623DA" w:rsidRDefault="000010DD">
      <w:pPr>
        <w:pStyle w:val="Compact"/>
        <w:numPr>
          <w:ilvl w:val="1"/>
          <w:numId w:val="2"/>
        </w:numPr>
      </w:pPr>
      <w:r>
        <w:t>885</w:t>
      </w:r>
    </w:p>
    <w:p w14:paraId="06E2F565" w14:textId="77777777" w:rsidR="001623DA" w:rsidRDefault="000010DD">
      <w:pPr>
        <w:pStyle w:val="Compact"/>
        <w:numPr>
          <w:ilvl w:val="1"/>
          <w:numId w:val="2"/>
        </w:numPr>
      </w:pPr>
      <w:r>
        <w:t>Marketing &amp; Sales</w:t>
      </w:r>
    </w:p>
    <w:p w14:paraId="4BECCABB" w14:textId="77777777" w:rsidR="001623DA" w:rsidRDefault="000010DD">
      <w:pPr>
        <w:pStyle w:val="Compact"/>
        <w:numPr>
          <w:ilvl w:val="1"/>
          <w:numId w:val="2"/>
        </w:numPr>
      </w:pPr>
      <w:r>
        <w:t>960</w:t>
      </w:r>
    </w:p>
    <w:p w14:paraId="562A33C3" w14:textId="77777777" w:rsidR="001623DA" w:rsidRDefault="000010DD">
      <w:pPr>
        <w:pStyle w:val="Compact"/>
        <w:numPr>
          <w:ilvl w:val="1"/>
          <w:numId w:val="2"/>
        </w:numPr>
      </w:pPr>
      <w:r>
        <w:t>157</w:t>
      </w:r>
    </w:p>
    <w:p w14:paraId="2C1092C9" w14:textId="77777777" w:rsidR="001623DA" w:rsidRDefault="000010DD">
      <w:pPr>
        <w:pStyle w:val="Compact"/>
        <w:numPr>
          <w:ilvl w:val="1"/>
          <w:numId w:val="2"/>
        </w:numPr>
      </w:pPr>
      <w:r>
        <w:t>1117</w:t>
      </w:r>
    </w:p>
    <w:p w14:paraId="12DC05C9" w14:textId="77777777" w:rsidR="001623DA" w:rsidRDefault="000010DD">
      <w:pPr>
        <w:pStyle w:val="Compact"/>
        <w:numPr>
          <w:ilvl w:val="1"/>
          <w:numId w:val="2"/>
        </w:numPr>
      </w:pPr>
      <w:r>
        <w:t>670</w:t>
      </w:r>
    </w:p>
    <w:p w14:paraId="1DD69E8D" w14:textId="77777777" w:rsidR="001623DA" w:rsidRDefault="000010DD">
      <w:pPr>
        <w:pStyle w:val="Compact"/>
        <w:numPr>
          <w:ilvl w:val="1"/>
          <w:numId w:val="2"/>
        </w:numPr>
      </w:pPr>
      <w:r>
        <w:t>8</w:t>
      </w:r>
    </w:p>
    <w:p w14:paraId="4D8D5958" w14:textId="77777777" w:rsidR="001623DA" w:rsidRDefault="000010DD">
      <w:pPr>
        <w:pStyle w:val="Compact"/>
        <w:numPr>
          <w:ilvl w:val="1"/>
          <w:numId w:val="2"/>
        </w:numPr>
      </w:pPr>
      <w:r>
        <w:t>40</w:t>
      </w:r>
    </w:p>
    <w:p w14:paraId="42A961CE" w14:textId="77777777" w:rsidR="001623DA" w:rsidRDefault="000010DD">
      <w:pPr>
        <w:pStyle w:val="Compact"/>
        <w:numPr>
          <w:ilvl w:val="1"/>
          <w:numId w:val="2"/>
        </w:numPr>
      </w:pPr>
      <w:r>
        <w:t>Total</w:t>
      </w:r>
    </w:p>
    <w:p w14:paraId="7719F7B2" w14:textId="77777777" w:rsidR="001623DA" w:rsidRDefault="000010DD">
      <w:pPr>
        <w:pStyle w:val="Compact"/>
        <w:numPr>
          <w:ilvl w:val="1"/>
          <w:numId w:val="2"/>
        </w:numPr>
      </w:pPr>
      <w:r>
        <w:lastRenderedPageBreak/>
        <w:t>32000</w:t>
      </w:r>
    </w:p>
    <w:p w14:paraId="3A405C07" w14:textId="77777777" w:rsidR="001623DA" w:rsidRDefault="000010DD">
      <w:pPr>
        <w:pStyle w:val="Compact"/>
        <w:numPr>
          <w:ilvl w:val="1"/>
          <w:numId w:val="2"/>
        </w:numPr>
      </w:pPr>
      <w:r>
        <w:t>5355</w:t>
      </w:r>
    </w:p>
    <w:p w14:paraId="521755D4" w14:textId="77777777" w:rsidR="001623DA" w:rsidRDefault="000010DD">
      <w:pPr>
        <w:pStyle w:val="Compact"/>
        <w:numPr>
          <w:ilvl w:val="1"/>
          <w:numId w:val="2"/>
        </w:numPr>
      </w:pPr>
      <w:r>
        <w:t>37355</w:t>
      </w:r>
    </w:p>
    <w:p w14:paraId="64448553" w14:textId="77777777" w:rsidR="001623DA" w:rsidRDefault="000010DD">
      <w:pPr>
        <w:pStyle w:val="Compact"/>
        <w:numPr>
          <w:ilvl w:val="1"/>
          <w:numId w:val="2"/>
        </w:numPr>
      </w:pPr>
      <w:r>
        <w:t>14605</w:t>
      </w:r>
    </w:p>
    <w:p w14:paraId="33BB9CCA" w14:textId="77777777" w:rsidR="001623DA" w:rsidRDefault="000010DD">
      <w:pPr>
        <w:pStyle w:val="Compact"/>
        <w:numPr>
          <w:ilvl w:val="1"/>
          <w:numId w:val="2"/>
        </w:numPr>
      </w:pPr>
      <w:r>
        <w:t>356</w:t>
      </w:r>
    </w:p>
    <w:p w14:paraId="3F7AD0D8" w14:textId="77777777" w:rsidR="001623DA" w:rsidRDefault="000010DD">
      <w:pPr>
        <w:pStyle w:val="Compact"/>
        <w:numPr>
          <w:ilvl w:val="1"/>
          <w:numId w:val="2"/>
        </w:numPr>
      </w:pPr>
      <w:r>
        <w:t>1895</w:t>
      </w:r>
    </w:p>
    <w:p w14:paraId="65AAB1AD" w14:textId="77777777" w:rsidR="001623DA" w:rsidRDefault="000010DD">
      <w:pPr>
        <w:pStyle w:val="Compact"/>
        <w:numPr>
          <w:ilvl w:val="1"/>
          <w:numId w:val="2"/>
        </w:numPr>
      </w:pPr>
      <w:r>
        <w:t xml:space="preserve">a Source: Exhibit 3. GSGislason &amp; Associates Ltd. Importance of Herring to </w:t>
      </w:r>
      <w:del w:id="253" w:author="Vanessa Martin" w:date="2019-02-26T14:55:00Z">
        <w:r w:rsidDel="00140529">
          <w:delText>BC</w:delText>
        </w:r>
      </w:del>
      <w:ins w:id="254" w:author="Vanessa Martin" w:date="2019-02-26T14:55:00Z">
        <w:r w:rsidR="00140529">
          <w:t>B.C.</w:t>
        </w:r>
      </w:ins>
      <w:r>
        <w:t xml:space="preserve"> Seafood Industry</w:t>
      </w:r>
    </w:p>
    <w:p w14:paraId="606F376D" w14:textId="77777777" w:rsidR="001623DA" w:rsidRDefault="000010DD">
      <w:pPr>
        <w:pStyle w:val="Compact"/>
        <w:numPr>
          <w:ilvl w:val="1"/>
          <w:numId w:val="2"/>
        </w:numPr>
      </w:pPr>
      <w:r>
        <w:t>a Values for 2015. 16000 tonnes of Roe herring and 6300 tons of Food and bait herring</w:t>
      </w:r>
    </w:p>
    <w:p w14:paraId="25AE3AEC" w14:textId="77777777" w:rsidR="001623DA" w:rsidRDefault="000010DD">
      <w:pPr>
        <w:pStyle w:val="Heading1"/>
      </w:pPr>
      <w:bookmarkStart w:id="255" w:name="value-of-the-fisheries"/>
      <w:bookmarkEnd w:id="255"/>
      <w:r>
        <w:t>Value of the Fisheries</w:t>
      </w:r>
    </w:p>
    <w:p w14:paraId="28173FE9" w14:textId="4EF1ADA3" w:rsidR="001623DA" w:rsidRDefault="000010DD">
      <w:pPr>
        <w:pStyle w:val="FirstParagraph"/>
      </w:pPr>
      <w:r>
        <w:t xml:space="preserve">To participate in the herring roe fishery, </w:t>
      </w:r>
      <w:del w:id="256" w:author="Vanessa Martin" w:date="2019-02-28T17:18:00Z">
        <w:r w:rsidDel="00180250">
          <w:delText xml:space="preserve">you </w:delText>
        </w:r>
      </w:del>
      <w:ins w:id="257" w:author="Vanessa Martin" w:date="2019-02-28T17:18:00Z">
        <w:r w:rsidR="00180250">
          <w:t>a fisher requires</w:t>
        </w:r>
      </w:ins>
      <w:del w:id="258" w:author="Vanessa Martin" w:date="2019-02-28T17:18:00Z">
        <w:r w:rsidDel="00180250">
          <w:delText>need</w:delText>
        </w:r>
      </w:del>
      <w:r>
        <w:t xml:space="preserve"> an active licence from DFO. At the beginning of the season, </w:t>
      </w:r>
      <w:del w:id="259" w:author="Vanessa Martin" w:date="2019-02-28T17:18:00Z">
        <w:r w:rsidDel="00180250">
          <w:delText>you must</w:delText>
        </w:r>
      </w:del>
      <w:ins w:id="260" w:author="Vanessa Martin" w:date="2019-02-28T17:18:00Z">
        <w:r w:rsidR="00180250">
          <w:t>fishers are required to</w:t>
        </w:r>
      </w:ins>
      <w:r>
        <w:t xml:space="preserve"> declare the </w:t>
      </w:r>
      <w:commentRangeStart w:id="261"/>
      <w:ins w:id="262" w:author="Vanessa Martin" w:date="2019-02-28T17:18:00Z">
        <w:r w:rsidR="00180250">
          <w:t xml:space="preserve">management </w:t>
        </w:r>
        <w:commentRangeEnd w:id="261"/>
        <w:r w:rsidR="00180250">
          <w:rPr>
            <w:rStyle w:val="CommentReference"/>
          </w:rPr>
          <w:commentReference w:id="261"/>
        </w:r>
      </w:ins>
      <w:r>
        <w:t xml:space="preserve">area where </w:t>
      </w:r>
      <w:del w:id="263" w:author="Vanessa Martin" w:date="2019-02-28T17:18:00Z">
        <w:r w:rsidDel="00180250">
          <w:delText xml:space="preserve">you </w:delText>
        </w:r>
      </w:del>
      <w:ins w:id="264" w:author="Vanessa Martin" w:date="2019-02-28T17:18:00Z">
        <w:r w:rsidR="00180250">
          <w:t xml:space="preserve">they </w:t>
        </w:r>
      </w:ins>
      <w:r>
        <w:t xml:space="preserve">would like to fish that licence and the quota is distributed amongst the licences that are fishing in </w:t>
      </w:r>
      <w:del w:id="265" w:author="Vanessa Martin" w:date="2019-02-28T17:18:00Z">
        <w:r w:rsidDel="00180250">
          <w:delText xml:space="preserve">that </w:delText>
        </w:r>
      </w:del>
      <w:ins w:id="266" w:author="Vanessa Martin" w:date="2019-02-28T17:18:00Z">
        <w:r w:rsidR="00180250">
          <w:t xml:space="preserve">each of the management </w:t>
        </w:r>
      </w:ins>
      <w:r>
        <w:t>area</w:t>
      </w:r>
      <w:ins w:id="267" w:author="Vanessa Martin" w:date="2019-02-28T17:18:00Z">
        <w:r w:rsidR="00180250">
          <w:t>s</w:t>
        </w:r>
      </w:ins>
      <w:r>
        <w:t>. The herring roe fishery is undertaken with gillnet (aka drift nets) and purse seines. These are licenced separately.</w:t>
      </w:r>
    </w:p>
    <w:p w14:paraId="1EFB8EC2" w14:textId="77777777" w:rsidR="001623DA" w:rsidRDefault="000010DD">
      <w:pPr>
        <w:pStyle w:val="Compact"/>
      </w:pPr>
      <w:r>
        <w:t>Figure 7 Gillnet roe herring landings by area. Source: Compiled season summary data from DFO reports.</w:t>
      </w:r>
    </w:p>
    <w:p w14:paraId="33A07C66" w14:textId="77777777" w:rsidR="001623DA" w:rsidRDefault="000010DD">
      <w:pPr>
        <w:pStyle w:val="Compact"/>
      </w:pPr>
      <w:r>
        <w:t>Figure 8 Seine roe herring landings by area. Source: Compiled season summary data from DFO reports.</w:t>
      </w:r>
    </w:p>
    <w:p w14:paraId="2ED11951" w14:textId="1F8F4864" w:rsidR="001623DA" w:rsidRDefault="000010DD">
      <w:pPr>
        <w:pStyle w:val="BodyText"/>
      </w:pPr>
      <w:r>
        <w:t xml:space="preserve">The herring fishery is divided into five major </w:t>
      </w:r>
      <w:del w:id="268" w:author="Vanessa Martin" w:date="2019-02-28T17:19:00Z">
        <w:r w:rsidDel="00180250">
          <w:delText xml:space="preserve">stock </w:delText>
        </w:r>
      </w:del>
      <w:ins w:id="269" w:author="Vanessa Martin" w:date="2019-02-28T17:19:00Z">
        <w:r w:rsidR="00180250">
          <w:t xml:space="preserve">management </w:t>
        </w:r>
      </w:ins>
      <w:r>
        <w:t>areas</w:t>
      </w:r>
      <w:ins w:id="270" w:author="Vanessa Martin" w:date="2019-02-28T17:19:00Z">
        <w:r w:rsidR="00180250">
          <w:t>, or stock areas</w:t>
        </w:r>
      </w:ins>
      <w:ins w:id="271" w:author="Vanessa Martin" w:date="2019-02-28T17:20:00Z">
        <w:r w:rsidR="00180250">
          <w:t>: Haida Gwaii, Prince Rupert District, Central Coast, West Coast of Vancouver Island, and Strait of Georgia</w:t>
        </w:r>
      </w:ins>
      <w:r>
        <w:t>. In the 1980s and 1990s</w:t>
      </w:r>
      <w:ins w:id="272" w:author="Vanessa Martin" w:date="2019-02-28T17:19:00Z">
        <w:r w:rsidR="00180250">
          <w:t>,</w:t>
        </w:r>
      </w:ins>
      <w:r>
        <w:t xml:space="preserve"> the catch was more evenly distributed amongst these </w:t>
      </w:r>
      <w:del w:id="273" w:author="Vanessa Martin" w:date="2019-02-28T17:19:00Z">
        <w:r w:rsidDel="00180250">
          <w:delText>areas</w:delText>
        </w:r>
      </w:del>
      <w:ins w:id="274" w:author="Vanessa Martin" w:date="2019-02-28T17:19:00Z">
        <w:r w:rsidR="00180250">
          <w:t>areas,</w:t>
        </w:r>
      </w:ins>
      <w:r>
        <w:t xml:space="preserve"> but </w:t>
      </w:r>
      <w:ins w:id="275" w:author="Vanessa Martin" w:date="2019-02-28T17:27:00Z">
        <w:r w:rsidR="00446AEC">
          <w:t xml:space="preserve">as the herring populations declined in the other four management areas, </w:t>
        </w:r>
      </w:ins>
      <w:r>
        <w:t xml:space="preserve">the catch </w:t>
      </w:r>
      <w:commentRangeStart w:id="276"/>
      <w:r>
        <w:t>became concentrated in the Strait of Georgia over time</w:t>
      </w:r>
      <w:commentRangeEnd w:id="276"/>
      <w:r w:rsidR="00180250">
        <w:rPr>
          <w:rStyle w:val="CommentReference"/>
        </w:rPr>
        <w:commentReference w:id="276"/>
      </w:r>
      <w:ins w:id="277" w:author="Vanessa Martin" w:date="2019-02-28T17:27:00Z">
        <w:r w:rsidR="00446AEC">
          <w:t xml:space="preserve">. </w:t>
        </w:r>
      </w:ins>
      <w:del w:id="278" w:author="Vanessa Martin" w:date="2019-02-28T17:27:00Z">
        <w:r w:rsidDel="00446AEC">
          <w:delText xml:space="preserve">, and </w:delText>
        </w:r>
        <w:commentRangeStart w:id="279"/>
        <w:r w:rsidDel="00446AEC">
          <w:delText>n</w:delText>
        </w:r>
      </w:del>
      <w:ins w:id="280" w:author="Vanessa Martin" w:date="2019-02-28T17:27:00Z">
        <w:r w:rsidR="00446AEC">
          <w:t>N</w:t>
        </w:r>
      </w:ins>
      <w:r>
        <w:t>ow</w:t>
      </w:r>
      <w:ins w:id="281" w:author="Vanessa Martin" w:date="2019-02-28T17:28:00Z">
        <w:r w:rsidR="00446AEC">
          <w:t>,</w:t>
        </w:r>
      </w:ins>
      <w:r>
        <w:t xml:space="preserve"> </w:t>
      </w:r>
      <w:commentRangeEnd w:id="279"/>
      <w:r w:rsidR="00213E32">
        <w:rPr>
          <w:rStyle w:val="CommentReference"/>
        </w:rPr>
        <w:commentReference w:id="279"/>
      </w:r>
      <w:r>
        <w:t>the most important area for the roe herring fishery is the Strait (Figure 11)</w:t>
      </w:r>
      <w:ins w:id="282" w:author="Vanessa Martin" w:date="2019-02-28T17:28:00Z">
        <w:r w:rsidR="00446AEC">
          <w:t>, and</w:t>
        </w:r>
      </w:ins>
      <w:del w:id="283" w:author="Vanessa Martin" w:date="2019-02-28T17:28:00Z">
        <w:r w:rsidDel="00446AEC">
          <w:delText>.</w:delText>
        </w:r>
      </w:del>
      <w:r>
        <w:t xml:space="preserve"> </w:t>
      </w:r>
      <w:ins w:id="284" w:author="Vanessa Martin" w:date="2019-02-28T17:28:00Z">
        <w:r w:rsidR="00446AEC">
          <w:t>i</w:t>
        </w:r>
      </w:ins>
      <w:ins w:id="285" w:author="Vanessa Martin" w:date="2019-02-28T17:23:00Z">
        <w:r w:rsidR="00213E32">
          <w:t xml:space="preserve">n 2019, </w:t>
        </w:r>
      </w:ins>
      <w:del w:id="286" w:author="Vanessa Martin" w:date="2019-02-28T17:23:00Z">
        <w:r w:rsidDel="00213E32">
          <w:delText xml:space="preserve">For the upcoming herring season (March-April 2019), </w:delText>
        </w:r>
      </w:del>
      <w:r>
        <w:t xml:space="preserve">there are no </w:t>
      </w:r>
      <w:ins w:id="287" w:author="Vanessa Martin" w:date="2019-02-28T17:28:00Z">
        <w:r w:rsidR="00446AEC">
          <w:t xml:space="preserve">roe herring </w:t>
        </w:r>
      </w:ins>
      <w:r>
        <w:t>catches</w:t>
      </w:r>
      <w:del w:id="288" w:author="Vanessa Martin" w:date="2019-02-28T17:28:00Z">
        <w:r w:rsidDel="00446AEC">
          <w:delText xml:space="preserve"> in the roe herring fisheries</w:delText>
        </w:r>
      </w:del>
      <w:r>
        <w:t xml:space="preserve"> expected outside of the Strait of Georgia (DFO 2018b). The catches for the gillnet roe fishery have risen sharply in the past few years while the seine roe fishery landings have declined. The total quota assigned has fluctuated but the proportion used by the gillnet fishery has risen in recent years. This is partially attributed to an increasing number of seine roe licences being used to fish in the food and bait fishery</w:t>
      </w:r>
      <w:ins w:id="289" w:author="Vanessa Martin" w:date="2019-02-28T17:28:00Z">
        <w:r w:rsidR="00446AEC">
          <w:t>,</w:t>
        </w:r>
      </w:ins>
      <w:r>
        <w:t xml:space="preserve"> instead of the roe fishery. The </w:t>
      </w:r>
      <w:commentRangeStart w:id="290"/>
      <w:r>
        <w:t xml:space="preserve">initial allocation </w:t>
      </w:r>
      <w:commentRangeEnd w:id="290"/>
      <w:r w:rsidR="00446AEC">
        <w:rPr>
          <w:rStyle w:val="CommentReference"/>
        </w:rPr>
        <w:commentReference w:id="290"/>
      </w:r>
      <w:r>
        <w:t>of herring roe catches by gear type is a 55:45 split for the seine roe fishery (DFO 2018b).</w:t>
      </w:r>
    </w:p>
    <w:p w14:paraId="26C4FE1C" w14:textId="77777777" w:rsidR="001623DA" w:rsidRDefault="000010DD">
      <w:pPr>
        <w:pStyle w:val="Compact"/>
      </w:pPr>
      <w:r>
        <w:t>Figure 9 Roe herring quota issued in the Strait of Georgia by licence type. Source: Compiled season summary data from DFO reports.</w:t>
      </w:r>
    </w:p>
    <w:p w14:paraId="6E554F29" w14:textId="77777777" w:rsidR="001623DA" w:rsidRDefault="000010DD">
      <w:pPr>
        <w:pStyle w:val="Compact"/>
      </w:pPr>
      <w:r>
        <w:t>Figure 10 Roe herring quota per licence in the Strait of Georgia by licence type. Source: Compiled season summary data from DFO reports.</w:t>
      </w:r>
    </w:p>
    <w:p w14:paraId="59CAD3AD" w14:textId="77777777" w:rsidR="001623DA" w:rsidRDefault="000010DD">
      <w:pPr>
        <w:pStyle w:val="Compact"/>
      </w:pPr>
      <w:r>
        <w:t>Figure 11 Roe herring catches by major fishing area. Source: Compiled season summary data from DFO reports.</w:t>
      </w:r>
    </w:p>
    <w:p w14:paraId="55277062" w14:textId="74C2B2B5" w:rsidR="001623DA" w:rsidRDefault="000010DD">
      <w:pPr>
        <w:pStyle w:val="BodyText"/>
      </w:pPr>
      <w:r>
        <w:lastRenderedPageBreak/>
        <w:t>Over the past 10 years, the roe herring fishery has fluctuated between an ex-vessel value of 4 and 17 million</w:t>
      </w:r>
      <w:ins w:id="291" w:author="Vanessa Martin" w:date="2019-02-28T17:30:00Z">
        <w:r w:rsidR="00446AEC">
          <w:t xml:space="preserve"> CAD</w:t>
        </w:r>
      </w:ins>
      <w:r>
        <w:t xml:space="preserve"> (Figure 12). Formerly the values were much higher</w:t>
      </w:r>
      <w:ins w:id="292" w:author="Vanessa Martin" w:date="2019-02-28T17:30:00Z">
        <w:r w:rsidR="00446AEC">
          <w:t>,</w:t>
        </w:r>
      </w:ins>
      <w:r>
        <w:t xml:space="preserve"> exceeding 100 million CAD in 1987. </w:t>
      </w:r>
      <w:commentRangeStart w:id="293"/>
      <w:r>
        <w:t>In addition, the wholesale value is substantially higher than the landed value as herring roe is a value-added product.</w:t>
      </w:r>
      <w:commentRangeEnd w:id="293"/>
      <w:r w:rsidR="00446AEC">
        <w:rPr>
          <w:rStyle w:val="CommentReference"/>
        </w:rPr>
        <w:commentReference w:id="293"/>
      </w:r>
    </w:p>
    <w:p w14:paraId="650F45F4" w14:textId="77777777" w:rsidR="001623DA" w:rsidRDefault="000010DD">
      <w:pPr>
        <w:pStyle w:val="Compact"/>
      </w:pPr>
      <w:r>
        <w:t xml:space="preserve">Figure 12 Ex-vessel value of herring fisheries. Source: </w:t>
      </w:r>
      <w:del w:id="294" w:author="Vanessa Martin" w:date="2019-02-26T14:55:00Z">
        <w:r w:rsidDel="00140529">
          <w:delText>BC</w:delText>
        </w:r>
      </w:del>
      <w:ins w:id="295" w:author="Vanessa Martin" w:date="2019-02-26T14:55:00Z">
        <w:r w:rsidR="00140529">
          <w:t>B.C.</w:t>
        </w:r>
      </w:ins>
      <w:r>
        <w:t xml:space="preserve"> Ministry of Agriculture, 2018.</w:t>
      </w:r>
    </w:p>
    <w:p w14:paraId="15FB8021" w14:textId="77777777" w:rsidR="001623DA" w:rsidRDefault="000010DD">
      <w:pPr>
        <w:pStyle w:val="BodyText"/>
      </w:pPr>
      <w:r>
        <w:t>As herring roe is a processed product, it naturally has a higher price than the raw material of whole herring. In addition, the wholesale value includes the value of the fishery derived from the processing of roe and production of fishmeal and fish oil from the herring by-products.</w:t>
      </w:r>
    </w:p>
    <w:p w14:paraId="6C6F2756" w14:textId="77777777" w:rsidR="001623DA" w:rsidRDefault="000010DD">
      <w:pPr>
        <w:pStyle w:val="Compact"/>
      </w:pPr>
      <w:r>
        <w:t xml:space="preserve">Figure 13 Wholesale value of herring fisheries. Source: </w:t>
      </w:r>
      <w:del w:id="296" w:author="Vanessa Martin" w:date="2019-02-26T14:55:00Z">
        <w:r w:rsidDel="00140529">
          <w:delText>BC</w:delText>
        </w:r>
      </w:del>
      <w:ins w:id="297" w:author="Vanessa Martin" w:date="2019-02-26T14:55:00Z">
        <w:r w:rsidR="00140529">
          <w:t>B.C.</w:t>
        </w:r>
      </w:ins>
      <w:r>
        <w:t xml:space="preserve"> Ministry of Agriculture, 2018.</w:t>
      </w:r>
    </w:p>
    <w:p w14:paraId="7F44F4AA" w14:textId="7C71F791" w:rsidR="001623DA" w:rsidRDefault="000010DD">
      <w:pPr>
        <w:pStyle w:val="BodyText"/>
      </w:pPr>
      <w:r>
        <w:t xml:space="preserve">The decline in total value of the </w:t>
      </w:r>
      <w:ins w:id="298" w:author="Vanessa Martin" w:date="2019-02-28T17:34:00Z">
        <w:r w:rsidR="00446AEC">
          <w:t xml:space="preserve">herring roe </w:t>
        </w:r>
      </w:ins>
      <w:r>
        <w:t xml:space="preserve">fishery is both a function of a decline in landings, and a decline in ex-vessel prices received by fishers. There is some indication, however, that the </w:t>
      </w:r>
      <w:ins w:id="299" w:author="Vanessa Martin" w:date="2019-02-28T17:35:00Z">
        <w:r w:rsidR="00446AEC">
          <w:t xml:space="preserve">catch </w:t>
        </w:r>
      </w:ins>
      <w:r>
        <w:t xml:space="preserve">prices reported by fishers does not necessarily indicate lower </w:t>
      </w:r>
      <w:del w:id="300" w:author="Vanessa Martin" w:date="2019-02-28T17:35:00Z">
        <w:r w:rsidDel="00446AEC">
          <w:delText>profitability</w:delText>
        </w:r>
      </w:del>
      <w:ins w:id="301" w:author="Vanessa Martin" w:date="2019-02-28T17:35:00Z">
        <w:r w:rsidR="00446AEC">
          <w:t>profitability,</w:t>
        </w:r>
      </w:ins>
      <w:r>
        <w:t xml:space="preserve"> as processors have been more willing to pay fishers’ fees (e.g., licence costs and Dockside Monitoring Program costs)</w:t>
      </w:r>
      <w:ins w:id="302" w:author="Vanessa Martin" w:date="2019-02-28T17:36:00Z">
        <w:r w:rsidR="00446AEC">
          <w:t xml:space="preserve">, which </w:t>
        </w:r>
      </w:ins>
      <w:del w:id="303" w:author="Vanessa Martin" w:date="2019-02-28T17:36:00Z">
        <w:r w:rsidDel="00446AEC">
          <w:delText xml:space="preserve"> </w:delText>
        </w:r>
      </w:del>
      <w:del w:id="304" w:author="Vanessa Martin" w:date="2019-02-28T17:35:00Z">
        <w:r w:rsidDel="00446AEC">
          <w:delText xml:space="preserve">thus </w:delText>
        </w:r>
      </w:del>
      <w:r>
        <w:t>lower</w:t>
      </w:r>
      <w:del w:id="305" w:author="Vanessa Martin" w:date="2019-02-28T17:36:00Z">
        <w:r w:rsidDel="00446AEC">
          <w:delText>ing</w:delText>
        </w:r>
      </w:del>
      <w:ins w:id="306" w:author="Vanessa Martin" w:date="2019-02-28T17:36:00Z">
        <w:r w:rsidR="00446AEC">
          <w:t>s</w:t>
        </w:r>
      </w:ins>
      <w:r>
        <w:t xml:space="preserve"> their cost of fishing (GSGislason &amp; Associates Ltd. 2015). Thus, the ex-vessel price decreases may be partially or wholly offset by the increased costs covered by </w:t>
      </w:r>
      <w:commentRangeStart w:id="307"/>
      <w:r>
        <w:t>processors</w:t>
      </w:r>
      <w:commentRangeEnd w:id="307"/>
      <w:r w:rsidR="00446AEC">
        <w:rPr>
          <w:rStyle w:val="CommentReference"/>
        </w:rPr>
        <w:commentReference w:id="307"/>
      </w:r>
      <w:r>
        <w:t>.</w:t>
      </w:r>
    </w:p>
    <w:p w14:paraId="136B29A7" w14:textId="77777777" w:rsidR="001623DA" w:rsidRDefault="000010DD">
      <w:pPr>
        <w:pStyle w:val="Compact"/>
      </w:pPr>
      <w:r>
        <w:t xml:space="preserve">Figure 14 Ex-vessel price by fishery. Source: </w:t>
      </w:r>
      <w:del w:id="308" w:author="Vanessa Martin" w:date="2019-02-26T14:55:00Z">
        <w:r w:rsidDel="00140529">
          <w:delText>BC</w:delText>
        </w:r>
      </w:del>
      <w:ins w:id="309" w:author="Vanessa Martin" w:date="2019-02-26T14:55:00Z">
        <w:r w:rsidR="00140529">
          <w:t>B.C.</w:t>
        </w:r>
      </w:ins>
      <w:r>
        <w:t xml:space="preserve"> Ministry of Agriculture, 2018.</w:t>
      </w:r>
    </w:p>
    <w:p w14:paraId="1129A3F1" w14:textId="15D26972" w:rsidR="001623DA" w:rsidRDefault="008631C0">
      <w:pPr>
        <w:pStyle w:val="BodyText"/>
      </w:pPr>
      <w:ins w:id="310" w:author="Vanessa Martin" w:date="2019-02-28T17:37:00Z">
        <w:r>
          <w:t xml:space="preserve">Within the roe fishery itself, </w:t>
        </w:r>
      </w:ins>
      <w:del w:id="311" w:author="Vanessa Martin" w:date="2019-02-28T17:37:00Z">
        <w:r w:rsidR="000010DD" w:rsidDel="008631C0">
          <w:delText>T</w:delText>
        </w:r>
      </w:del>
      <w:ins w:id="312" w:author="Vanessa Martin" w:date="2019-02-28T17:37:00Z">
        <w:r>
          <w:t>t</w:t>
        </w:r>
      </w:ins>
      <w:r w:rsidR="000010DD">
        <w:t xml:space="preserve">here are differences in the price </w:t>
      </w:r>
      <w:del w:id="313" w:author="Vanessa Martin" w:date="2019-02-28T17:37:00Z">
        <w:r w:rsidR="000010DD" w:rsidDel="008631C0">
          <w:delText>within the roe fishery itself</w:delText>
        </w:r>
      </w:del>
      <w:ins w:id="314" w:author="Vanessa Martin" w:date="2019-02-28T17:37:00Z">
        <w:r>
          <w:t>paid for the catch</w:t>
        </w:r>
      </w:ins>
      <w:r w:rsidR="000010DD">
        <w:t>. The seine fishery generally fetches a lower value than the gillnet fishery as the gillnet is more selective towards larger and older individuals</w:t>
      </w:r>
      <w:ins w:id="315" w:author="Vanessa Martin" w:date="2019-02-28T17:38:00Z">
        <w:r>
          <w:t>,</w:t>
        </w:r>
      </w:ins>
      <w:r w:rsidR="000010DD">
        <w:t xml:space="preserve"> which </w:t>
      </w:r>
      <w:del w:id="316" w:author="Vanessa Martin" w:date="2019-02-28T17:38:00Z">
        <w:r w:rsidR="000010DD" w:rsidDel="008631C0">
          <w:delText xml:space="preserve">thus </w:delText>
        </w:r>
      </w:del>
      <w:r w:rsidR="000010DD">
        <w:t>have a higher proportion of roe</w:t>
      </w:r>
      <w:ins w:id="317" w:author="Vanessa Martin" w:date="2019-02-28T17:38:00Z">
        <w:r>
          <w:t xml:space="preserve"> to total body weight</w:t>
        </w:r>
      </w:ins>
      <w:r w:rsidR="000010DD">
        <w:t xml:space="preserve">. This was confirmed by an industry expert, who estimates that 11-13% of the </w:t>
      </w:r>
      <w:ins w:id="318" w:author="Vanessa Martin" w:date="2019-02-28T17:38:00Z">
        <w:r>
          <w:t xml:space="preserve">total </w:t>
        </w:r>
      </w:ins>
      <w:r w:rsidR="000010DD">
        <w:t>seine catch by weight is roe</w:t>
      </w:r>
      <w:ins w:id="319" w:author="Vanessa Martin" w:date="2019-02-28T17:38:00Z">
        <w:r>
          <w:t>,</w:t>
        </w:r>
      </w:ins>
      <w:r w:rsidR="000010DD">
        <w:t xml:space="preserve"> while the gillnet fishery is 14-16% roe by weight. In some years, this has led to price differences on the order of 3-4 times greater for gillnet than seine catches. While there are differences in the relative price of gillnet caught herring versus seine caught herring, they both follow the general trend of a large decline in ex-vessel prices over the past 25 years</w:t>
      </w:r>
      <w:ins w:id="320" w:author="Vanessa Martin" w:date="2019-02-28T17:39:00Z">
        <w:r>
          <w:t xml:space="preserve"> (Figure 14; Figure 15)</w:t>
        </w:r>
      </w:ins>
      <w:r w:rsidR="000010DD">
        <w:t>.</w:t>
      </w:r>
    </w:p>
    <w:p w14:paraId="058317D7" w14:textId="77777777" w:rsidR="001623DA" w:rsidRDefault="000010DD">
      <w:pPr>
        <w:pStyle w:val="Compact"/>
      </w:pPr>
      <w:r>
        <w:t>Figure 15 Coastwide ex-vessel price by gear for the roe fishery. Source: DFO, 2017</w:t>
      </w:r>
    </w:p>
    <w:p w14:paraId="11364AEE" w14:textId="77777777" w:rsidR="001623DA" w:rsidRDefault="000010DD">
      <w:pPr>
        <w:pStyle w:val="Compact"/>
      </w:pPr>
      <w:r>
        <w:t xml:space="preserve">Figure 16 Value-added factor by fishery. Source: </w:t>
      </w:r>
      <w:del w:id="321" w:author="Vanessa Martin" w:date="2019-02-26T14:55:00Z">
        <w:r w:rsidDel="00140529">
          <w:delText>BC</w:delText>
        </w:r>
      </w:del>
      <w:ins w:id="322" w:author="Vanessa Martin" w:date="2019-02-26T14:55:00Z">
        <w:r w:rsidR="00140529">
          <w:t>B.C.</w:t>
        </w:r>
      </w:ins>
      <w:r>
        <w:t xml:space="preserve"> Ministry of Agriculture, 2018.</w:t>
      </w:r>
    </w:p>
    <w:p w14:paraId="6AE54C4C" w14:textId="77777777" w:rsidR="001623DA" w:rsidRDefault="000010DD">
      <w:pPr>
        <w:pStyle w:val="Heading1"/>
      </w:pPr>
      <w:bookmarkStart w:id="323" w:name="ownership-and-licenses"/>
      <w:bookmarkEnd w:id="323"/>
      <w:r>
        <w:t>Ownership and Licenses</w:t>
      </w:r>
    </w:p>
    <w:p w14:paraId="79ACF684" w14:textId="374A1B6B" w:rsidR="001623DA" w:rsidRDefault="000010DD">
      <w:pPr>
        <w:pStyle w:val="FirstParagraph"/>
      </w:pPr>
      <w:r>
        <w:t>The roe herring fishery is managed by a limited entry licence program. The total allowable catch (TAC) is set at the beginning of the season</w:t>
      </w:r>
      <w:ins w:id="324" w:author="Vanessa Martin" w:date="2019-02-28T17:39:00Z">
        <w:r w:rsidR="008631C0">
          <w:t>,</w:t>
        </w:r>
      </w:ins>
      <w:r>
        <w:t xml:space="preserve"> based on DFO stock assessments. Before the season </w:t>
      </w:r>
      <w:ins w:id="325" w:author="Vanessa Martin" w:date="2019-02-28T17:39:00Z">
        <w:r w:rsidR="008631C0">
          <w:t xml:space="preserve">begins, </w:t>
        </w:r>
      </w:ins>
      <w:r>
        <w:t>the licences must be pooled into self-selected groups for ease of management</w:t>
      </w:r>
      <w:ins w:id="326" w:author="Vanessa Martin" w:date="2019-02-28T17:40:00Z">
        <w:r w:rsidR="008631C0">
          <w:t>.</w:t>
        </w:r>
      </w:ins>
      <w:r>
        <w:t xml:space="preserve"> </w:t>
      </w:r>
      <w:del w:id="327" w:author="Vanessa Martin" w:date="2019-02-28T17:40:00Z">
        <w:r w:rsidDel="008631C0">
          <w:delText>where t</w:delText>
        </w:r>
      </w:del>
      <w:ins w:id="328" w:author="Vanessa Martin" w:date="2019-02-28T17:40:00Z">
        <w:r w:rsidR="008631C0">
          <w:t>T</w:t>
        </w:r>
      </w:ins>
      <w:r>
        <w:t>he gillnet pools must have a minimum of 4 licences per pool, and the seine fishery must have eight licences per pool</w:t>
      </w:r>
      <w:ins w:id="329" w:author="Vanessa Martin" w:date="2019-02-28T17:40:00Z">
        <w:r w:rsidR="008631C0">
          <w:t>—</w:t>
        </w:r>
      </w:ins>
      <w:del w:id="330" w:author="Vanessa Martin" w:date="2019-02-28T17:40:00Z">
        <w:r w:rsidDel="008631C0">
          <w:delText xml:space="preserve"> </w:delText>
        </w:r>
      </w:del>
      <w:r>
        <w:t xml:space="preserve">but </w:t>
      </w:r>
      <w:commentRangeStart w:id="331"/>
      <w:r>
        <w:t xml:space="preserve">no more than 10 pools </w:t>
      </w:r>
      <w:commentRangeEnd w:id="331"/>
      <w:r w:rsidR="008631C0">
        <w:rPr>
          <w:rStyle w:val="CommentReference"/>
        </w:rPr>
        <w:commentReference w:id="331"/>
      </w:r>
      <w:r>
        <w:t>permitted in the Strait of Georgia (DFO 2018b). The TAC is then divided</w:t>
      </w:r>
      <w:ins w:id="332" w:author="Vanessa Martin" w:date="2019-02-28T17:41:00Z">
        <w:r w:rsidR="008631C0">
          <w:t>,</w:t>
        </w:r>
      </w:ins>
      <w:r>
        <w:t xml:space="preserve"> based on the number of licences in each pool</w:t>
      </w:r>
      <w:ins w:id="333" w:author="Vanessa Martin" w:date="2019-02-28T17:41:00Z">
        <w:r w:rsidR="008631C0">
          <w:t xml:space="preserve">. </w:t>
        </w:r>
        <w:commentRangeStart w:id="334"/>
        <w:r w:rsidR="008631C0">
          <w:t>Each</w:t>
        </w:r>
      </w:ins>
      <w:ins w:id="335" w:author="Vanessa Martin" w:date="2019-02-28T17:42:00Z">
        <w:r w:rsidR="008631C0">
          <w:t xml:space="preserve"> seine or gillnet</w:t>
        </w:r>
      </w:ins>
      <w:ins w:id="336" w:author="Vanessa Martin" w:date="2019-02-28T17:41:00Z">
        <w:r w:rsidR="008631C0">
          <w:t xml:space="preserve"> license </w:t>
        </w:r>
      </w:ins>
      <w:ins w:id="337" w:author="Vanessa Martin" w:date="2019-02-28T17:42:00Z">
        <w:r w:rsidR="008631C0">
          <w:t>receives an equal proportion of the TAC, so pools with a greater number of licenses have a larger portion of the total TAC for that fishery</w:t>
        </w:r>
        <w:commentRangeEnd w:id="334"/>
        <w:r w:rsidR="008631C0">
          <w:rPr>
            <w:rStyle w:val="CommentReference"/>
          </w:rPr>
          <w:commentReference w:id="334"/>
        </w:r>
      </w:ins>
      <w:r>
        <w:t>. A</w:t>
      </w:r>
      <w:ins w:id="338" w:author="Vanessa Martin" w:date="2019-02-28T17:43:00Z">
        <w:r w:rsidR="008631C0">
          <w:t xml:space="preserve"> fisher with a</w:t>
        </w:r>
      </w:ins>
      <w:r>
        <w:t xml:space="preserve"> seine roe licence </w:t>
      </w:r>
      <w:r>
        <w:lastRenderedPageBreak/>
        <w:t xml:space="preserve">can elect to fish </w:t>
      </w:r>
      <w:del w:id="339" w:author="Vanessa Martin" w:date="2019-02-28T17:42:00Z">
        <w:r w:rsidDel="008631C0">
          <w:delText xml:space="preserve">instead </w:delText>
        </w:r>
      </w:del>
      <w:r>
        <w:t xml:space="preserve">in the </w:t>
      </w:r>
      <w:ins w:id="340" w:author="Vanessa Martin" w:date="2019-02-28T17:41:00Z">
        <w:r w:rsidR="008631C0">
          <w:t>f</w:t>
        </w:r>
      </w:ins>
      <w:del w:id="341" w:author="Vanessa Martin" w:date="2019-02-28T17:41:00Z">
        <w:r w:rsidDel="008631C0">
          <w:delText>F</w:delText>
        </w:r>
      </w:del>
      <w:r>
        <w:t xml:space="preserve">ood and </w:t>
      </w:r>
      <w:del w:id="342" w:author="Vanessa Martin" w:date="2019-02-28T17:41:00Z">
        <w:r w:rsidDel="008631C0">
          <w:delText xml:space="preserve">Bait </w:delText>
        </w:r>
      </w:del>
      <w:ins w:id="343" w:author="Vanessa Martin" w:date="2019-02-28T17:41:00Z">
        <w:r w:rsidR="008631C0">
          <w:t xml:space="preserve">bait </w:t>
        </w:r>
      </w:ins>
      <w:r>
        <w:t>fishery</w:t>
      </w:r>
      <w:ins w:id="344" w:author="Vanessa Martin" w:date="2019-02-28T17:42:00Z">
        <w:r w:rsidR="008631C0">
          <w:t xml:space="preserve"> instead</w:t>
        </w:r>
      </w:ins>
      <w:ins w:id="345" w:author="Vanessa Martin" w:date="2019-02-28T17:43:00Z">
        <w:r w:rsidR="008631C0">
          <w:t xml:space="preserve">; </w:t>
        </w:r>
      </w:ins>
      <w:del w:id="346" w:author="Vanessa Martin" w:date="2019-02-28T17:43:00Z">
        <w:r w:rsidDel="008631C0">
          <w:delText xml:space="preserve"> and then</w:delText>
        </w:r>
      </w:del>
      <w:ins w:id="347" w:author="Vanessa Martin" w:date="2019-02-28T17:43:00Z">
        <w:r w:rsidR="008631C0">
          <w:t>in that case,</w:t>
        </w:r>
      </w:ins>
      <w:r>
        <w:t xml:space="preserve"> the </w:t>
      </w:r>
      <w:commentRangeStart w:id="348"/>
      <w:r>
        <w:t>amount of catch</w:t>
      </w:r>
      <w:commentRangeEnd w:id="348"/>
      <w:r w:rsidR="008631C0">
        <w:rPr>
          <w:rStyle w:val="CommentReference"/>
        </w:rPr>
        <w:commentReference w:id="348"/>
      </w:r>
      <w:r>
        <w:t xml:space="preserve"> </w:t>
      </w:r>
      <w:del w:id="349" w:author="Vanessa Martin" w:date="2019-02-28T17:43:00Z">
        <w:r w:rsidDel="008631C0">
          <w:delText xml:space="preserve">they </w:delText>
        </w:r>
      </w:del>
      <w:ins w:id="350" w:author="Vanessa Martin" w:date="2019-02-28T17:43:00Z">
        <w:r w:rsidR="008631C0">
          <w:t xml:space="preserve">that license </w:t>
        </w:r>
      </w:ins>
      <w:r>
        <w:t>would have caught in the roe fishery is switched</w:t>
      </w:r>
      <w:ins w:id="351" w:author="Vanessa Martin" w:date="2019-02-28T17:44:00Z">
        <w:r w:rsidR="008631C0">
          <w:t xml:space="preserve"> to the food and bait fishery</w:t>
        </w:r>
      </w:ins>
      <w:del w:id="352" w:author="Vanessa Martin" w:date="2019-02-28T17:44:00Z">
        <w:r w:rsidDel="008631C0">
          <w:delText xml:space="preserve"> to allow </w:delText>
        </w:r>
      </w:del>
      <w:del w:id="353" w:author="Vanessa Martin" w:date="2019-02-28T17:43:00Z">
        <w:r w:rsidDel="008631C0">
          <w:delText xml:space="preserve">them </w:delText>
        </w:r>
      </w:del>
      <w:del w:id="354" w:author="Vanessa Martin" w:date="2019-02-28T17:44:00Z">
        <w:r w:rsidDel="008631C0">
          <w:delText xml:space="preserve">to fish in the </w:delText>
        </w:r>
      </w:del>
      <w:del w:id="355" w:author="Vanessa Martin" w:date="2019-02-28T17:41:00Z">
        <w:r w:rsidDel="008631C0">
          <w:delText xml:space="preserve">Food </w:delText>
        </w:r>
      </w:del>
      <w:del w:id="356" w:author="Vanessa Martin" w:date="2019-02-28T17:44:00Z">
        <w:r w:rsidDel="008631C0">
          <w:delText xml:space="preserve">and </w:delText>
        </w:r>
      </w:del>
      <w:del w:id="357" w:author="Vanessa Martin" w:date="2019-02-28T17:41:00Z">
        <w:r w:rsidDel="008631C0">
          <w:delText xml:space="preserve">Bait </w:delText>
        </w:r>
      </w:del>
      <w:del w:id="358" w:author="Vanessa Martin" w:date="2019-02-28T17:44:00Z">
        <w:r w:rsidDel="008631C0">
          <w:delText>fishery</w:delText>
        </w:r>
      </w:del>
      <w:r>
        <w:t>.</w:t>
      </w:r>
    </w:p>
    <w:p w14:paraId="7B7A3058" w14:textId="12989FEC" w:rsidR="001623DA" w:rsidRDefault="000010DD">
      <w:pPr>
        <w:pStyle w:val="BodyText"/>
      </w:pPr>
      <w:r>
        <w:t xml:space="preserve">While the number of roe herring </w:t>
      </w:r>
      <w:commentRangeStart w:id="359"/>
      <w:r>
        <w:t xml:space="preserve">seine </w:t>
      </w:r>
      <w:commentRangeEnd w:id="359"/>
      <w:r w:rsidR="008631C0">
        <w:rPr>
          <w:rStyle w:val="CommentReference"/>
        </w:rPr>
        <w:commentReference w:id="359"/>
      </w:r>
      <w:r>
        <w:t xml:space="preserve">licenses is relatively constant, this does not have a strong relationship to the number of vessels actually fishing. </w:t>
      </w:r>
      <w:commentRangeStart w:id="360"/>
      <w:r>
        <w:t xml:space="preserve">Most vessels that fish have two licenses stacked </w:t>
      </w:r>
      <w:del w:id="361" w:author="Vanessa Martin" w:date="2019-02-28T17:45:00Z">
        <w:r w:rsidDel="008631C0">
          <w:delText>on their</w:delText>
        </w:r>
      </w:del>
      <w:ins w:id="362" w:author="Vanessa Martin" w:date="2019-02-28T17:45:00Z">
        <w:r w:rsidR="008631C0">
          <w:t>per</w:t>
        </w:r>
      </w:ins>
      <w:r>
        <w:t xml:space="preserve"> vessel. </w:t>
      </w:r>
      <w:commentRangeEnd w:id="360"/>
      <w:r w:rsidR="008631C0">
        <w:rPr>
          <w:rStyle w:val="CommentReference"/>
        </w:rPr>
        <w:commentReference w:id="360"/>
      </w:r>
      <w:r>
        <w:t>In 2007, only 38 seine vessels registered landings, while the total fleet of 133 vessels owned 248 licenses (Nelson 2009a). The number of active fishing vessels in the seine fishery increased to 43 active vessels in 2009 (Lagaron Comba et al. 1999).</w:t>
      </w:r>
    </w:p>
    <w:p w14:paraId="199D8CB1" w14:textId="77777777" w:rsidR="001623DA" w:rsidRDefault="000010DD">
      <w:pPr>
        <w:pStyle w:val="Compact"/>
      </w:pPr>
      <w:r>
        <w:t>Figure 17 Total herring licenses by fishery type</w:t>
      </w:r>
    </w:p>
    <w:p w14:paraId="4C2B2B5B" w14:textId="65DF9319" w:rsidR="001623DA" w:rsidRDefault="000010DD">
      <w:pPr>
        <w:pStyle w:val="BodyText"/>
      </w:pPr>
      <w:r>
        <w:t>The trend in licences by area should be interpreted with caution</w:t>
      </w:r>
      <w:ins w:id="363" w:author="Vanessa Martin" w:date="2019-02-28T17:45:00Z">
        <w:r w:rsidR="008631C0">
          <w:t>,</w:t>
        </w:r>
      </w:ins>
      <w:r>
        <w:t xml:space="preserve"> as the field is blank for many of the entries in the commercial licence database. However, there does appear to be movement of licences </w:t>
      </w:r>
      <w:ins w:id="364" w:author="Vanessa Martin" w:date="2019-02-28T17:46:00Z">
        <w:r w:rsidR="008631C0">
          <w:t xml:space="preserve">from closed management areas </w:t>
        </w:r>
      </w:ins>
      <w:r>
        <w:t>to the remaining fishing areas</w:t>
      </w:r>
      <w:ins w:id="365" w:author="Vanessa Martin" w:date="2019-02-28T17:46:00Z">
        <w:r w:rsidR="008631C0">
          <w:t>. This is not unexpected,</w:t>
        </w:r>
      </w:ins>
      <w:r>
        <w:t xml:space="preserve"> </w:t>
      </w:r>
      <w:del w:id="366" w:author="Vanessa Martin" w:date="2019-02-28T17:46:00Z">
        <w:r w:rsidDel="008631C0">
          <w:delText xml:space="preserve">as would be </w:delText>
        </w:r>
      </w:del>
      <w:r>
        <w:t>expected as some of the main fishing areas</w:t>
      </w:r>
      <w:ins w:id="367" w:author="Vanessa Martin" w:date="2019-02-28T17:46:00Z">
        <w:r w:rsidR="008631C0">
          <w:t>, like Haida Gwaii</w:t>
        </w:r>
      </w:ins>
      <w:ins w:id="368" w:author="Vanessa Martin" w:date="2019-02-28T17:47:00Z">
        <w:r w:rsidR="008631C0">
          <w:t xml:space="preserve">, Central Coast, and </w:t>
        </w:r>
      </w:ins>
      <w:ins w:id="369" w:author="Vanessa Martin" w:date="2019-02-28T17:46:00Z">
        <w:r w:rsidR="008631C0">
          <w:t xml:space="preserve">the West </w:t>
        </w:r>
      </w:ins>
      <w:ins w:id="370" w:author="Vanessa Martin" w:date="2019-02-28T17:47:00Z">
        <w:r w:rsidR="008631C0">
          <w:t>Coast of Vancouver Island,</w:t>
        </w:r>
      </w:ins>
      <w:r>
        <w:t xml:space="preserve"> have been closed for several years (Figure 18). This trend is apparent for the Strait of Georgia </w:t>
      </w:r>
      <w:commentRangeStart w:id="371"/>
      <w:r>
        <w:t xml:space="preserve">as well </w:t>
      </w:r>
      <w:commentRangeEnd w:id="371"/>
      <w:r w:rsidR="008631C0">
        <w:rPr>
          <w:rStyle w:val="CommentReference"/>
        </w:rPr>
        <w:commentReference w:id="371"/>
      </w:r>
      <w:r>
        <w:t>since 2000 (Figure 19).</w:t>
      </w:r>
    </w:p>
    <w:p w14:paraId="2F2B1FB8" w14:textId="77777777" w:rsidR="001623DA" w:rsidRDefault="000010DD">
      <w:pPr>
        <w:pStyle w:val="Compact"/>
      </w:pPr>
      <w:r>
        <w:t>Figure 18 Net licence movement for the two main roe fishing areas.</w:t>
      </w:r>
    </w:p>
    <w:p w14:paraId="246CB1A2" w14:textId="77777777" w:rsidR="001623DA" w:rsidRDefault="000010DD">
      <w:pPr>
        <w:pStyle w:val="Compact"/>
      </w:pPr>
      <w:r>
        <w:t>Figure 19 Number of herring licences in the Strait of Georgia (excluding special use)</w:t>
      </w:r>
    </w:p>
    <w:p w14:paraId="78E75AE1" w14:textId="77777777" w:rsidR="001623DA" w:rsidRDefault="000010DD">
      <w:pPr>
        <w:pStyle w:val="Compact"/>
      </w:pPr>
      <w:r>
        <w:t>Table 2 Top 10 companies by herring roe licence ownership (seine and gillnet combined)</w:t>
      </w:r>
    </w:p>
    <w:p w14:paraId="5E96716F" w14:textId="77777777" w:rsidR="001623DA" w:rsidRDefault="000010DD">
      <w:pPr>
        <w:pStyle w:val="Compact"/>
      </w:pPr>
      <w:r>
        <w:t>Company</w:t>
      </w:r>
    </w:p>
    <w:p w14:paraId="4C8A875D" w14:textId="77777777" w:rsidR="001623DA" w:rsidRDefault="000010DD">
      <w:pPr>
        <w:pStyle w:val="Compact"/>
      </w:pPr>
      <w:r>
        <w:t>2018 Herring roe licences</w:t>
      </w:r>
    </w:p>
    <w:p w14:paraId="7977E508" w14:textId="77777777" w:rsidR="001623DA" w:rsidRDefault="000010DD">
      <w:pPr>
        <w:pStyle w:val="Compact"/>
      </w:pPr>
      <w:r>
        <w:t>Jim Pattison Group</w:t>
      </w:r>
    </w:p>
    <w:p w14:paraId="079A537A" w14:textId="77777777" w:rsidR="001623DA" w:rsidRDefault="000010DD">
      <w:pPr>
        <w:pStyle w:val="Compact"/>
      </w:pPr>
      <w:r>
        <w:t>228</w:t>
      </w:r>
    </w:p>
    <w:p w14:paraId="468134A1" w14:textId="77777777" w:rsidR="001623DA" w:rsidRDefault="000010DD">
      <w:pPr>
        <w:pStyle w:val="Compact"/>
      </w:pPr>
      <w:r>
        <w:t>Aero Trading Co. Ltd.</w:t>
      </w:r>
    </w:p>
    <w:p w14:paraId="65CCDF00" w14:textId="77777777" w:rsidR="001623DA" w:rsidRDefault="000010DD">
      <w:pPr>
        <w:pStyle w:val="Compact"/>
      </w:pPr>
      <w:r>
        <w:t>34</w:t>
      </w:r>
    </w:p>
    <w:p w14:paraId="7F93ED05" w14:textId="77777777" w:rsidR="001623DA" w:rsidRDefault="000010DD">
      <w:pPr>
        <w:pStyle w:val="Compact"/>
      </w:pPr>
      <w:r>
        <w:t>Arctic Pearl Ice And Cold Storage Ltd.</w:t>
      </w:r>
    </w:p>
    <w:p w14:paraId="68F8D9D7" w14:textId="77777777" w:rsidR="001623DA" w:rsidRDefault="000010DD">
      <w:pPr>
        <w:pStyle w:val="Compact"/>
      </w:pPr>
      <w:r>
        <w:t>28</w:t>
      </w:r>
    </w:p>
    <w:p w14:paraId="2DCA0538" w14:textId="77777777" w:rsidR="001623DA" w:rsidRDefault="000010DD">
      <w:pPr>
        <w:pStyle w:val="Compact"/>
      </w:pPr>
      <w:r>
        <w:t>Robert Recalma</w:t>
      </w:r>
    </w:p>
    <w:p w14:paraId="3A36EF57" w14:textId="77777777" w:rsidR="001623DA" w:rsidRDefault="000010DD">
      <w:pPr>
        <w:pStyle w:val="Compact"/>
      </w:pPr>
      <w:r>
        <w:t>28</w:t>
      </w:r>
    </w:p>
    <w:p w14:paraId="6888A6B5" w14:textId="77777777" w:rsidR="001623DA" w:rsidRDefault="000010DD">
      <w:pPr>
        <w:pStyle w:val="Compact"/>
      </w:pPr>
      <w:r>
        <w:t>A-Tlegay Fisheries Society</w:t>
      </w:r>
    </w:p>
    <w:p w14:paraId="5D70603E" w14:textId="77777777" w:rsidR="001623DA" w:rsidRDefault="000010DD">
      <w:pPr>
        <w:pStyle w:val="Compact"/>
      </w:pPr>
      <w:r>
        <w:t>25</w:t>
      </w:r>
    </w:p>
    <w:p w14:paraId="3B291958" w14:textId="77777777" w:rsidR="001623DA" w:rsidRDefault="000010DD">
      <w:pPr>
        <w:pStyle w:val="Compact"/>
      </w:pPr>
      <w:r>
        <w:t>James Walkus</w:t>
      </w:r>
    </w:p>
    <w:p w14:paraId="32BE113F" w14:textId="77777777" w:rsidR="001623DA" w:rsidRDefault="000010DD">
      <w:pPr>
        <w:pStyle w:val="Compact"/>
      </w:pPr>
      <w:r>
        <w:t>25</w:t>
      </w:r>
    </w:p>
    <w:p w14:paraId="40A87448" w14:textId="77777777" w:rsidR="001623DA" w:rsidRDefault="000010DD">
      <w:pPr>
        <w:pStyle w:val="Compact"/>
      </w:pPr>
      <w:r>
        <w:t>Salish Seas Fisheries Association</w:t>
      </w:r>
    </w:p>
    <w:p w14:paraId="1981B232" w14:textId="77777777" w:rsidR="001623DA" w:rsidRDefault="000010DD">
      <w:pPr>
        <w:pStyle w:val="Compact"/>
      </w:pPr>
      <w:r>
        <w:t>24</w:t>
      </w:r>
    </w:p>
    <w:p w14:paraId="1F9DD8F2" w14:textId="77777777" w:rsidR="001623DA" w:rsidRDefault="000010DD">
      <w:pPr>
        <w:pStyle w:val="Compact"/>
      </w:pPr>
      <w:r>
        <w:t>Randy Reifel</w:t>
      </w:r>
    </w:p>
    <w:p w14:paraId="059878E9" w14:textId="77777777" w:rsidR="001623DA" w:rsidRDefault="000010DD">
      <w:pPr>
        <w:pStyle w:val="Compact"/>
      </w:pPr>
      <w:r>
        <w:t>23</w:t>
      </w:r>
    </w:p>
    <w:p w14:paraId="45633093" w14:textId="77777777" w:rsidR="001623DA" w:rsidRDefault="000010DD">
      <w:pPr>
        <w:pStyle w:val="Compact"/>
      </w:pPr>
      <w:r>
        <w:t>Gwabalis Fisheries Society</w:t>
      </w:r>
    </w:p>
    <w:p w14:paraId="094B5E82" w14:textId="77777777" w:rsidR="001623DA" w:rsidRDefault="000010DD">
      <w:pPr>
        <w:pStyle w:val="Compact"/>
      </w:pPr>
      <w:r>
        <w:t>18</w:t>
      </w:r>
    </w:p>
    <w:p w14:paraId="2B75524E" w14:textId="77777777" w:rsidR="001623DA" w:rsidRDefault="000010DD">
      <w:pPr>
        <w:pStyle w:val="Compact"/>
      </w:pPr>
      <w:r>
        <w:t>Corrine Rockl</w:t>
      </w:r>
    </w:p>
    <w:p w14:paraId="4EE35333" w14:textId="77777777" w:rsidR="001623DA" w:rsidRDefault="000010DD">
      <w:pPr>
        <w:pStyle w:val="Compact"/>
      </w:pPr>
      <w:r>
        <w:lastRenderedPageBreak/>
        <w:t>16</w:t>
      </w:r>
    </w:p>
    <w:p w14:paraId="01FBB5B4" w14:textId="77777777" w:rsidR="001623DA" w:rsidRDefault="000010DD">
      <w:pPr>
        <w:pStyle w:val="Compact"/>
      </w:pPr>
      <w:r>
        <w:t>Other</w:t>
      </w:r>
    </w:p>
    <w:p w14:paraId="30767CA1" w14:textId="77777777" w:rsidR="001623DA" w:rsidRDefault="000010DD">
      <w:pPr>
        <w:pStyle w:val="Compact"/>
      </w:pPr>
      <w:r>
        <w:t>1026</w:t>
      </w:r>
    </w:p>
    <w:p w14:paraId="4C97F5D8" w14:textId="4F943FB8" w:rsidR="001623DA" w:rsidRDefault="000010DD">
      <w:pPr>
        <w:pStyle w:val="BodyText"/>
      </w:pPr>
      <w:r>
        <w:t xml:space="preserve">The largest owner(s) of herring roe licences are the companies belonging to the Jim Pattison Group (Table 2). </w:t>
      </w:r>
      <w:del w:id="372" w:author="Vanessa Martin" w:date="2019-02-28T17:48:00Z">
        <w:r w:rsidDel="008631C0">
          <w:delText xml:space="preserve">This </w:delText>
        </w:r>
      </w:del>
      <w:ins w:id="373" w:author="Vanessa Martin" w:date="2019-02-28T17:48:00Z">
        <w:r w:rsidR="008631C0">
          <w:t xml:space="preserve">The </w:t>
        </w:r>
      </w:ins>
      <w:r>
        <w:t>concentration</w:t>
      </w:r>
      <w:ins w:id="374" w:author="Vanessa Martin" w:date="2019-02-28T17:48:00Z">
        <w:r w:rsidR="008631C0">
          <w:t xml:space="preserve"> of license ownership</w:t>
        </w:r>
      </w:ins>
      <w:r>
        <w:t xml:space="preserve"> in this firm has grown over time and now represents 15% of total roe licences.</w:t>
      </w:r>
      <w:del w:id="375" w:author="Vanessa Martin" w:date="2019-02-28T17:48:00Z">
        <w:r w:rsidDel="008631C0">
          <w:delText xml:space="preserve"> Of these,</w:delText>
        </w:r>
      </w:del>
      <w:ins w:id="376" w:author="Vanessa Martin" w:date="2019-02-28T17:48:00Z">
        <w:r w:rsidR="008631C0">
          <w:t xml:space="preserve"> </w:t>
        </w:r>
      </w:ins>
      <w:del w:id="377" w:author="Vanessa Martin" w:date="2019-02-28T17:48:00Z">
        <w:r w:rsidDel="008631C0">
          <w:delText xml:space="preserve"> t</w:delText>
        </w:r>
      </w:del>
      <w:ins w:id="378" w:author="Vanessa Martin" w:date="2019-02-28T17:48:00Z">
        <w:r w:rsidR="008631C0">
          <w:t>T</w:t>
        </w:r>
      </w:ins>
      <w:r>
        <w:t>he Pattison group is more heavily invested in the seine licences</w:t>
      </w:r>
      <w:ins w:id="379" w:author="Vanessa Martin" w:date="2019-02-28T17:48:00Z">
        <w:r w:rsidR="008631C0">
          <w:t>,</w:t>
        </w:r>
      </w:ins>
      <w:r>
        <w:t xml:space="preserve"> which are worth more and account for more landings in the roe fisheries</w:t>
      </w:r>
      <w:ins w:id="380" w:author="Vanessa Martin" w:date="2019-02-28T17:48:00Z">
        <w:r w:rsidR="008631C0">
          <w:t xml:space="preserve"> than the gillnet licenses</w:t>
        </w:r>
      </w:ins>
      <w:r>
        <w:t xml:space="preserve"> (Figure 20). Therefore, the Pattison Group’s expected quota for 2019 in the Strait of Georgia is 3,823 out of the total 19,498 metric tonnes (19.6%). Outside of those owned by the Jim Pattison Group, there is significant concentration in the top 10 largest herring licence holders</w:t>
      </w:r>
      <w:ins w:id="381" w:author="Vanessa Martin" w:date="2019-02-28T17:49:00Z">
        <w:r w:rsidR="008631C0">
          <w:t xml:space="preserve"> (Table 2)</w:t>
        </w:r>
      </w:ins>
      <w:r>
        <w:t>.</w:t>
      </w:r>
    </w:p>
    <w:p w14:paraId="7CBF49A4" w14:textId="77777777" w:rsidR="001623DA" w:rsidRDefault="000010DD">
      <w:pPr>
        <w:pStyle w:val="Compact"/>
      </w:pPr>
      <w:r>
        <w:t>Figure 20 Herring licences owned by the Jim Pattison Group</w:t>
      </w:r>
    </w:p>
    <w:p w14:paraId="5179012D" w14:textId="28A5DF51" w:rsidR="001623DA" w:rsidRDefault="000010DD">
      <w:pPr>
        <w:pStyle w:val="BodyText"/>
      </w:pPr>
      <w:r>
        <w:t>A standard measure of inequality is the Gini index. The Gini index is a value between 0 and 1, where 1 represents perfect inequality and 0 represents perfect equality. This measure has been applied to fishing licences and fleets to measure equity. It was applied to the</w:t>
      </w:r>
      <w:ins w:id="382" w:author="Vanessa Martin" w:date="2019-02-28T17:49:00Z">
        <w:r w:rsidR="003902D1">
          <w:t xml:space="preserve"> </w:t>
        </w:r>
      </w:ins>
      <w:del w:id="383" w:author="Vanessa Martin" w:date="2019-02-28T17:50:00Z">
        <w:r w:rsidDel="003902D1">
          <w:delText xml:space="preserve"> </w:delText>
        </w:r>
      </w:del>
      <w:del w:id="384" w:author="Vanessa Martin" w:date="2019-02-26T14:55:00Z">
        <w:r w:rsidDel="00140529">
          <w:delText>BC</w:delText>
        </w:r>
      </w:del>
      <w:ins w:id="385" w:author="Vanessa Martin" w:date="2019-02-26T14:55:00Z">
        <w:r w:rsidR="00140529">
          <w:t>B.C.</w:t>
        </w:r>
      </w:ins>
      <w:r>
        <w:t xml:space="preserve"> salmon and herring fisheries </w:t>
      </w:r>
      <w:commentRangeStart w:id="386"/>
      <w:ins w:id="387" w:author="Vanessa Martin" w:date="2019-02-28T17:50:00Z">
        <w:r w:rsidR="003902D1">
          <w:t xml:space="preserve">with data </w:t>
        </w:r>
      </w:ins>
      <w:ins w:id="388" w:author="Vanessa Martin" w:date="2019-02-28T17:49:00Z">
        <w:r w:rsidR="003902D1">
          <w:t>up to 2015</w:t>
        </w:r>
      </w:ins>
      <w:ins w:id="389" w:author="Vanessa Martin" w:date="2019-02-28T17:50:00Z">
        <w:r w:rsidR="003902D1">
          <w:t>,</w:t>
        </w:r>
      </w:ins>
      <w:ins w:id="390" w:author="Vanessa Martin" w:date="2019-02-28T17:49:00Z">
        <w:r w:rsidR="003902D1">
          <w:t xml:space="preserve"> </w:t>
        </w:r>
      </w:ins>
      <w:commentRangeEnd w:id="386"/>
      <w:ins w:id="391" w:author="Vanessa Martin" w:date="2019-02-28T17:50:00Z">
        <w:r w:rsidR="003902D1">
          <w:rPr>
            <w:rStyle w:val="CommentReference"/>
          </w:rPr>
          <w:commentReference w:id="386"/>
        </w:r>
      </w:ins>
      <w:r>
        <w:t xml:space="preserve">and </w:t>
      </w:r>
      <w:ins w:id="392" w:author="Vanessa Martin" w:date="2019-02-28T17:50:00Z">
        <w:r w:rsidR="003902D1">
          <w:t xml:space="preserve">there was </w:t>
        </w:r>
      </w:ins>
      <w:r>
        <w:t xml:space="preserve">found </w:t>
      </w:r>
      <w:ins w:id="393" w:author="Vanessa Martin" w:date="2019-02-28T17:50:00Z">
        <w:r w:rsidR="003902D1">
          <w:t xml:space="preserve">to be </w:t>
        </w:r>
      </w:ins>
      <w:r>
        <w:t xml:space="preserve">a large share of corporate control (Haas, Edwards, and Sumaila 2016). </w:t>
      </w:r>
      <w:del w:id="394" w:author="Vanessa Martin" w:date="2019-02-28T17:51:00Z">
        <w:r w:rsidDel="003902D1">
          <w:delText>As c</w:delText>
        </w:r>
      </w:del>
      <w:ins w:id="395" w:author="Vanessa Martin" w:date="2019-02-28T17:51:00Z">
        <w:r w:rsidR="003902D1">
          <w:t>C</w:t>
        </w:r>
      </w:ins>
      <w:r>
        <w:t>orporate control</w:t>
      </w:r>
      <w:ins w:id="396" w:author="Vanessa Martin" w:date="2019-02-28T17:51:00Z">
        <w:r w:rsidR="003902D1">
          <w:t xml:space="preserve"> in B.C. fisheries</w:t>
        </w:r>
      </w:ins>
      <w:r>
        <w:t xml:space="preserve"> has become a concern </w:t>
      </w:r>
      <w:del w:id="397" w:author="Vanessa Martin" w:date="2019-02-28T17:51:00Z">
        <w:r w:rsidDel="003902D1">
          <w:delText xml:space="preserve">for </w:delText>
        </w:r>
      </w:del>
      <w:del w:id="398" w:author="Vanessa Martin" w:date="2019-02-26T14:55:00Z">
        <w:r w:rsidDel="00140529">
          <w:delText>BC</w:delText>
        </w:r>
      </w:del>
      <w:ins w:id="399" w:author="Vanessa Martin" w:date="2019-02-28T17:51:00Z">
        <w:r w:rsidR="003902D1">
          <w:t xml:space="preserve">among fishers and society more broadly. </w:t>
        </w:r>
      </w:ins>
      <w:del w:id="400" w:author="Vanessa Martin" w:date="2019-02-28T17:51:00Z">
        <w:r w:rsidDel="003902D1">
          <w:delText xml:space="preserve">, here we investigate the change in inequality in the fishery over time. </w:delText>
        </w:r>
      </w:del>
      <w:ins w:id="401" w:author="Vanessa Martin" w:date="2019-02-28T17:51:00Z">
        <w:r w:rsidR="003902D1">
          <w:t>Here, we find t</w:t>
        </w:r>
      </w:ins>
      <w:del w:id="402" w:author="Vanessa Martin" w:date="2019-02-28T17:51:00Z">
        <w:r w:rsidDel="003902D1">
          <w:delText>T</w:delText>
        </w:r>
      </w:del>
      <w:r>
        <w:t>here has been a significant increase in the inequality of the herring licence division over time occurring in both the seine and gillnet roe fisheries (Figure 21).</w:t>
      </w:r>
    </w:p>
    <w:p w14:paraId="2A2F0B11" w14:textId="77777777" w:rsidR="001623DA" w:rsidRDefault="000010DD">
      <w:pPr>
        <w:pStyle w:val="Compact"/>
      </w:pPr>
      <w:r>
        <w:t>Figure 21 Gini coefficient for roe herring licences</w:t>
      </w:r>
    </w:p>
    <w:p w14:paraId="69C85E58" w14:textId="77777777" w:rsidR="001623DA" w:rsidRDefault="000010DD">
      <w:pPr>
        <w:pStyle w:val="BodyText"/>
      </w:pPr>
      <w:r>
        <w:t xml:space="preserve">The value of roe herring licences for both the gillnet and seine have declined substantially since high levels in the late 1990s and early 2000s. The outright licence fees are so much lower that the lease value of these licences has dropped to near zero. By </w:t>
      </w:r>
      <w:commentRangeStart w:id="403"/>
      <w:r>
        <w:t>industry accounts</w:t>
      </w:r>
      <w:commentRangeEnd w:id="403"/>
      <w:r w:rsidR="003902D1">
        <w:rPr>
          <w:rStyle w:val="CommentReference"/>
        </w:rPr>
        <w:commentReference w:id="403"/>
      </w:r>
      <w:r>
        <w:t>, there is very little leasing of licences in the gillnet fishery and almost none in the seine fishery.</w:t>
      </w:r>
    </w:p>
    <w:p w14:paraId="46D847A3" w14:textId="77777777" w:rsidR="001623DA" w:rsidRDefault="000010DD">
      <w:pPr>
        <w:pStyle w:val="Compact"/>
      </w:pPr>
      <w:r>
        <w:t>Figure 22 Herring licence values by fishery type and fee. Source: Compiled from various reports of Nelson Bros Fisheries Ltd.</w:t>
      </w:r>
    </w:p>
    <w:p w14:paraId="724100BE" w14:textId="77777777" w:rsidR="001623DA" w:rsidRDefault="000010DD">
      <w:pPr>
        <w:pStyle w:val="Heading1"/>
      </w:pPr>
      <w:bookmarkStart w:id="404" w:name="how-does-the-roe-herring-fishery-stack-u"/>
      <w:bookmarkEnd w:id="404"/>
      <w:r>
        <w:t>How does the roe herring fishery stack up?</w:t>
      </w:r>
    </w:p>
    <w:p w14:paraId="42C672A2" w14:textId="5696B645" w:rsidR="001623DA" w:rsidRDefault="000010DD">
      <w:pPr>
        <w:pStyle w:val="FirstParagraph"/>
      </w:pPr>
      <w:r>
        <w:t xml:space="preserve">Based on data from </w:t>
      </w:r>
      <w:del w:id="405" w:author="Vanessa Martin" w:date="2019-02-26T14:55:00Z">
        <w:r w:rsidDel="00140529">
          <w:delText>BC</w:delText>
        </w:r>
      </w:del>
      <w:ins w:id="406" w:author="Vanessa Martin" w:date="2019-02-26T14:55:00Z">
        <w:r w:rsidR="00140529">
          <w:t>B.C.</w:t>
        </w:r>
      </w:ins>
      <w:r>
        <w:t xml:space="preserve"> statistics (AgriService </w:t>
      </w:r>
      <w:del w:id="407" w:author="Vanessa Martin" w:date="2019-02-26T14:55:00Z">
        <w:r w:rsidDel="00140529">
          <w:delText>BC</w:delText>
        </w:r>
      </w:del>
      <w:ins w:id="408" w:author="Vanessa Martin" w:date="2019-02-26T14:55:00Z">
        <w:r w:rsidR="00140529">
          <w:t>B.C.</w:t>
        </w:r>
      </w:ins>
      <w:r>
        <w:t xml:space="preserve"> 2018), wild salmon processing generates </w:t>
      </w:r>
      <w:ins w:id="409" w:author="Vanessa Martin" w:date="2019-02-28T17:52:00Z">
        <w:r w:rsidR="003902D1">
          <w:t xml:space="preserve">approximately </w:t>
        </w:r>
      </w:ins>
      <w:del w:id="410" w:author="Vanessa Martin" w:date="2019-02-28T17:52:00Z">
        <w:r w:rsidDel="003902D1">
          <w:delText>~</w:delText>
        </w:r>
      </w:del>
      <w:r>
        <w:t>4x as much in wages as herring processing does. In 2016</w:t>
      </w:r>
      <w:ins w:id="411" w:author="Vanessa Martin" w:date="2019-02-28T17:52:00Z">
        <w:r w:rsidR="003902D1">
          <w:t>,</w:t>
        </w:r>
      </w:ins>
      <w:r>
        <w:t xml:space="preserve"> when wild salmon and herring catches were comparable (24,700 tonnes and 24,100 tonnes, respectively), wild salmon generated 5.4x as many processing jobs (annual average of 1,400 compared to 332 for herring</w:t>
      </w:r>
      <w:ins w:id="412" w:author="Vanessa Martin" w:date="2019-02-28T17:53:00Z">
        <w:r w:rsidR="003902D1">
          <w:t xml:space="preserve">; </w:t>
        </w:r>
      </w:ins>
      <w:del w:id="413" w:author="Vanessa Martin" w:date="2019-02-28T17:53:00Z">
        <w:r w:rsidDel="003902D1">
          <w:delText>) (</w:delText>
        </w:r>
      </w:del>
      <w:r>
        <w:t xml:space="preserve">AgriService </w:t>
      </w:r>
      <w:del w:id="414" w:author="Vanessa Martin" w:date="2019-02-26T14:55:00Z">
        <w:r w:rsidDel="00140529">
          <w:delText>BC</w:delText>
        </w:r>
      </w:del>
      <w:ins w:id="415" w:author="Vanessa Martin" w:date="2019-02-26T14:55:00Z">
        <w:r w:rsidR="00140529">
          <w:t>B.C.</w:t>
        </w:r>
      </w:ins>
      <w:r>
        <w:t xml:space="preserve"> 2018). Similarly, </w:t>
      </w:r>
      <w:del w:id="416" w:author="Vanessa Martin" w:date="2019-02-28T17:54:00Z">
        <w:r w:rsidDel="003902D1">
          <w:delText xml:space="preserve">these </w:delText>
        </w:r>
      </w:del>
      <w:ins w:id="417" w:author="Vanessa Martin" w:date="2019-02-28T17:54:00Z">
        <w:r w:rsidR="003902D1">
          <w:t xml:space="preserve">the people employed processing </w:t>
        </w:r>
      </w:ins>
      <w:del w:id="418" w:author="Vanessa Martin" w:date="2019-02-28T17:54:00Z">
        <w:r w:rsidDel="003902D1">
          <w:delText xml:space="preserve">jobs </w:delText>
        </w:r>
      </w:del>
      <w:ins w:id="419" w:author="Vanessa Martin" w:date="2019-02-28T17:54:00Z">
        <w:r w:rsidR="003902D1">
          <w:t xml:space="preserve">wild salmon </w:t>
        </w:r>
      </w:ins>
      <w:del w:id="420" w:author="Vanessa Martin" w:date="2019-02-28T17:54:00Z">
        <w:r w:rsidDel="003902D1">
          <w:delText>resulted in</w:delText>
        </w:r>
      </w:del>
      <w:ins w:id="421" w:author="Vanessa Martin" w:date="2019-02-28T17:54:00Z">
        <w:r w:rsidR="003902D1">
          <w:t>earned</w:t>
        </w:r>
      </w:ins>
      <w:r>
        <w:t xml:space="preserve"> higher wages</w:t>
      </w:r>
      <w:ins w:id="422" w:author="Vanessa Martin" w:date="2019-02-28T17:54:00Z">
        <w:r w:rsidR="003902D1">
          <w:t xml:space="preserve">, </w:t>
        </w:r>
      </w:ins>
      <w:del w:id="423" w:author="Vanessa Martin" w:date="2019-02-28T17:54:00Z">
        <w:r w:rsidDel="003902D1">
          <w:delText xml:space="preserve"> for wild salmon that generated</w:delText>
        </w:r>
      </w:del>
      <w:ins w:id="424" w:author="Vanessa Martin" w:date="2019-02-28T17:54:00Z">
        <w:r w:rsidR="003902D1">
          <w:t>earning</w:t>
        </w:r>
      </w:ins>
      <w:r>
        <w:t xml:space="preserve"> just over $2,000</w:t>
      </w:r>
      <w:ins w:id="425" w:author="Vanessa Martin" w:date="2019-02-28T17:55:00Z">
        <w:r w:rsidR="003902D1">
          <w:t xml:space="preserve"> per </w:t>
        </w:r>
      </w:ins>
      <w:del w:id="426" w:author="Vanessa Martin" w:date="2019-02-28T17:55:00Z">
        <w:r w:rsidDel="003902D1">
          <w:delText>/</w:delText>
        </w:r>
      </w:del>
      <w:r>
        <w:t xml:space="preserve">tonne </w:t>
      </w:r>
      <w:ins w:id="427" w:author="Vanessa Martin" w:date="2019-02-28T17:55:00Z">
        <w:r w:rsidR="003902D1">
          <w:t xml:space="preserve">of salmon </w:t>
        </w:r>
      </w:ins>
      <w:r>
        <w:t>processed</w:t>
      </w:r>
      <w:ins w:id="428" w:author="Vanessa Martin" w:date="2019-02-28T17:55:00Z">
        <w:r w:rsidR="003902D1">
          <w:t>,</w:t>
        </w:r>
      </w:ins>
      <w:r>
        <w:t xml:space="preserve"> </w:t>
      </w:r>
      <w:del w:id="429" w:author="Vanessa Martin" w:date="2019-02-28T17:55:00Z">
        <w:r w:rsidDel="003902D1">
          <w:delText xml:space="preserve">while </w:delText>
        </w:r>
      </w:del>
      <w:ins w:id="430" w:author="Vanessa Martin" w:date="2019-02-28T17:55:00Z">
        <w:r w:rsidR="003902D1">
          <w:t xml:space="preserve">compared to </w:t>
        </w:r>
      </w:ins>
      <w:del w:id="431" w:author="Vanessa Martin" w:date="2019-02-28T17:55:00Z">
        <w:r w:rsidDel="003902D1">
          <w:delText xml:space="preserve">herring was </w:delText>
        </w:r>
      </w:del>
      <w:r>
        <w:t>$525</w:t>
      </w:r>
      <w:del w:id="432" w:author="Vanessa Martin" w:date="2019-02-28T17:55:00Z">
        <w:r w:rsidDel="003902D1">
          <w:delText>/</w:delText>
        </w:r>
      </w:del>
      <w:ins w:id="433" w:author="Vanessa Martin" w:date="2019-02-28T17:55:00Z">
        <w:r w:rsidR="003902D1">
          <w:t xml:space="preserve"> per </w:t>
        </w:r>
      </w:ins>
      <w:r>
        <w:t>tonne</w:t>
      </w:r>
      <w:ins w:id="434" w:author="Vanessa Martin" w:date="2019-02-28T17:55:00Z">
        <w:r w:rsidR="003902D1">
          <w:t xml:space="preserve"> of herring</w:t>
        </w:r>
      </w:ins>
      <w:r>
        <w:t>.</w:t>
      </w:r>
    </w:p>
    <w:p w14:paraId="52288332" w14:textId="77777777" w:rsidR="001623DA" w:rsidRDefault="000010DD">
      <w:pPr>
        <w:pStyle w:val="Compact"/>
      </w:pPr>
      <w:r>
        <w:lastRenderedPageBreak/>
        <w:t xml:space="preserve">Figure 23 Harvest and value (landed and wholesale) of </w:t>
      </w:r>
      <w:del w:id="435" w:author="Vanessa Martin" w:date="2019-02-26T14:55:00Z">
        <w:r w:rsidDel="00140529">
          <w:delText>BC</w:delText>
        </w:r>
      </w:del>
      <w:ins w:id="436" w:author="Vanessa Martin" w:date="2019-02-26T14:55:00Z">
        <w:r w:rsidR="00140529">
          <w:t>B.C.</w:t>
        </w:r>
      </w:ins>
      <w:r>
        <w:t xml:space="preserve"> seafood production averaged over 2014-2016. Source: </w:t>
      </w:r>
      <w:del w:id="437" w:author="Vanessa Martin" w:date="2019-02-26T14:55:00Z">
        <w:r w:rsidDel="00140529">
          <w:delText>BC</w:delText>
        </w:r>
      </w:del>
      <w:ins w:id="438" w:author="Vanessa Martin" w:date="2019-02-26T14:55:00Z">
        <w:r w:rsidR="00140529">
          <w:t>B.C.</w:t>
        </w:r>
      </w:ins>
      <w:r>
        <w:t xml:space="preserve"> AgriService 2017.</w:t>
      </w:r>
    </w:p>
    <w:p w14:paraId="773E06E7" w14:textId="255FDB9B" w:rsidR="001623DA" w:rsidRDefault="000010DD">
      <w:pPr>
        <w:pStyle w:val="BodyText"/>
      </w:pPr>
      <w:r>
        <w:t>Compared to other valuable species in the Strait of Georgia, such as salmon, herring catches are higher in tonnage but lower in value</w:t>
      </w:r>
      <w:ins w:id="439" w:author="Vanessa Martin" w:date="2019-02-28T17:55:00Z">
        <w:r w:rsidR="003902D1">
          <w:t xml:space="preserve"> (Figure 23)</w:t>
        </w:r>
      </w:ins>
      <w:r>
        <w:t>.</w:t>
      </w:r>
    </w:p>
    <w:p w14:paraId="219BC1C8" w14:textId="77777777" w:rsidR="001623DA" w:rsidRDefault="000010DD">
      <w:pPr>
        <w:pStyle w:val="Compact"/>
      </w:pPr>
      <w:r>
        <w:t>Figure 24 Commercial salmon landings in the Strait of Georgia. Source: DFO, 2017.</w:t>
      </w:r>
    </w:p>
    <w:p w14:paraId="6F65E4DA" w14:textId="77777777" w:rsidR="001623DA" w:rsidRDefault="000010DD">
      <w:pPr>
        <w:pStyle w:val="Compact"/>
      </w:pPr>
      <w:r>
        <w:t>Figure 25 Commercial salmon ex-vessel value in the Strait of Georgia. Source: DFO, 2017.</w:t>
      </w:r>
    </w:p>
    <w:p w14:paraId="33097F2D" w14:textId="5C150848" w:rsidR="001623DA" w:rsidRDefault="000010DD">
      <w:pPr>
        <w:pStyle w:val="BodyText"/>
      </w:pPr>
      <w:r>
        <w:t>In addition to the commercial</w:t>
      </w:r>
      <w:ins w:id="440" w:author="Vanessa Martin" w:date="2019-02-28T17:56:00Z">
        <w:r w:rsidR="00F86276">
          <w:t xml:space="preserve"> salmon</w:t>
        </w:r>
      </w:ins>
      <w:r>
        <w:t xml:space="preserve"> fishery</w:t>
      </w:r>
      <w:del w:id="441" w:author="Vanessa Martin" w:date="2019-02-28T17:56:00Z">
        <w:r w:rsidDel="00F86276">
          <w:delText xml:space="preserve"> in the Strait of Georgia</w:delText>
        </w:r>
      </w:del>
      <w:r>
        <w:t xml:space="preserve">, there is a valuable recreational fishery for salmon in the Strait of Georgia. While other areas of the </w:t>
      </w:r>
      <w:del w:id="442" w:author="Vanessa Martin" w:date="2019-02-26T14:55:00Z">
        <w:r w:rsidDel="00140529">
          <w:delText>BC</w:delText>
        </w:r>
      </w:del>
      <w:ins w:id="443" w:author="Vanessa Martin" w:date="2019-02-26T14:55:00Z">
        <w:r w:rsidR="00140529">
          <w:t>B.C.</w:t>
        </w:r>
      </w:ins>
      <w:r>
        <w:t xml:space="preserve"> coast account for larger numbers of salmon caught by recreational fishers, the Strait of Georgia has the most fishing effort recorded in boat days for those areas with data (Note: North</w:t>
      </w:r>
      <w:del w:id="444" w:author="Vanessa Martin" w:date="2019-02-28T17:56:00Z">
        <w:r w:rsidDel="00F86276">
          <w:delText>ern</w:delText>
        </w:r>
      </w:del>
      <w:r>
        <w:t xml:space="preserve"> and Central </w:t>
      </w:r>
      <w:ins w:id="445" w:author="Vanessa Martin" w:date="2019-02-28T17:56:00Z">
        <w:r w:rsidR="00F86276">
          <w:t>C</w:t>
        </w:r>
      </w:ins>
      <w:del w:id="446" w:author="Vanessa Martin" w:date="2019-02-28T17:56:00Z">
        <w:r w:rsidDel="00F86276">
          <w:delText>c</w:delText>
        </w:r>
      </w:del>
      <w:r>
        <w:t xml:space="preserve">oast data </w:t>
      </w:r>
      <w:del w:id="447" w:author="Vanessa Martin" w:date="2019-02-28T17:56:00Z">
        <w:r w:rsidDel="00F86276">
          <w:delText xml:space="preserve">was </w:delText>
        </w:r>
      </w:del>
      <w:ins w:id="448" w:author="Vanessa Martin" w:date="2019-02-28T17:56:00Z">
        <w:r w:rsidR="00F86276">
          <w:t xml:space="preserve">were </w:t>
        </w:r>
      </w:ins>
      <w:r>
        <w:t xml:space="preserve">not available for this year). One </w:t>
      </w:r>
      <w:del w:id="449" w:author="Vanessa Martin" w:date="2019-02-28T17:57:00Z">
        <w:r w:rsidDel="00F86276">
          <w:delText xml:space="preserve">crude </w:delText>
        </w:r>
      </w:del>
      <w:r>
        <w:t>measure of the value of the recreational fisheries is the value they produce in fish themselves</w:t>
      </w:r>
      <w:ins w:id="450" w:author="Vanessa Martin" w:date="2019-02-28T17:56:00Z">
        <w:r w:rsidR="00F86276">
          <w:t>,</w:t>
        </w:r>
      </w:ins>
      <w:r>
        <w:t xml:space="preserve"> if the fish was sold commercially (Colquhoun and Ridge Partners 2015). This measure of value is crude and non-inclusive</w:t>
      </w:r>
      <w:ins w:id="451" w:author="Vanessa Martin" w:date="2019-02-28T17:57:00Z">
        <w:r w:rsidR="00F86276">
          <w:t>,</w:t>
        </w:r>
      </w:ins>
      <w:r>
        <w:t xml:space="preserve"> as recreational fishing is not solely for the production of fish, and countless studies have shown that the value </w:t>
      </w:r>
      <w:ins w:id="452" w:author="Vanessa Martin" w:date="2019-02-28T17:57:00Z">
        <w:r w:rsidR="00F86276">
          <w:t xml:space="preserve">of </w:t>
        </w:r>
      </w:ins>
      <w:r>
        <w:t xml:space="preserve">recreational fishing </w:t>
      </w:r>
      <w:del w:id="453" w:author="Vanessa Martin" w:date="2019-02-28T17:57:00Z">
        <w:r w:rsidDel="00F86276">
          <w:delText xml:space="preserve">gives </w:delText>
        </w:r>
      </w:del>
      <w:r>
        <w:t xml:space="preserve">to society far exceeds this ‘product’ value. Nevertheless, the product value of recreational tidal water salmon fisheries in </w:t>
      </w:r>
      <w:del w:id="454" w:author="Vanessa Martin" w:date="2019-02-26T14:55:00Z">
        <w:r w:rsidDel="00140529">
          <w:delText>BC</w:delText>
        </w:r>
      </w:del>
      <w:ins w:id="455" w:author="Vanessa Martin" w:date="2019-02-26T14:55:00Z">
        <w:r w:rsidR="00140529">
          <w:t>B.C.</w:t>
        </w:r>
      </w:ins>
      <w:r>
        <w:t xml:space="preserve"> is over 15 million dollars annually, with the Strait of Georgia accounting for 1.3 million dollars of this.</w:t>
      </w:r>
    </w:p>
    <w:p w14:paraId="0E609E1E" w14:textId="77777777" w:rsidR="001623DA" w:rsidRDefault="000010DD">
      <w:pPr>
        <w:pStyle w:val="Compact"/>
      </w:pPr>
      <w:r>
        <w:t xml:space="preserve">Figure 26 Recreational salmon landings (tidal water) in </w:t>
      </w:r>
      <w:del w:id="456" w:author="Vanessa Martin" w:date="2019-02-26T14:55:00Z">
        <w:r w:rsidDel="00140529">
          <w:delText>BC</w:delText>
        </w:r>
      </w:del>
      <w:ins w:id="457" w:author="Vanessa Martin" w:date="2019-02-26T14:55:00Z">
        <w:r w:rsidR="00140529">
          <w:t>B.C.</w:t>
        </w:r>
      </w:ins>
      <w:r>
        <w:t xml:space="preserve"> by area for 2009. JDFS: Juan de Fuca Strait; JS: Johnstone Strait; NC: North Central Coast; SoG: Strait of Georgia; WCVI: West Coast of Vancouver Island. Source: DFO, 2016</w:t>
      </w:r>
    </w:p>
    <w:p w14:paraId="2B9EA44A" w14:textId="77777777" w:rsidR="001623DA" w:rsidRDefault="000010DD">
      <w:pPr>
        <w:pStyle w:val="Compact"/>
      </w:pPr>
      <w:r>
        <w:t xml:space="preserve">Figure 27 Recreational salmon value (tidal water) in </w:t>
      </w:r>
      <w:del w:id="458" w:author="Vanessa Martin" w:date="2019-02-26T14:55:00Z">
        <w:r w:rsidDel="00140529">
          <w:delText>BC</w:delText>
        </w:r>
      </w:del>
      <w:ins w:id="459" w:author="Vanessa Martin" w:date="2019-02-26T14:55:00Z">
        <w:r w:rsidR="00140529">
          <w:t>B.C.</w:t>
        </w:r>
      </w:ins>
      <w:r>
        <w:t xml:space="preserve"> by area for 2009. JDFS: Juan de Fuca Strait; JS: Johnstone Strait; NC: North Central Coast; SoG: Strait of Georgia; WCVI: West Coast of Vancouver Island. Source: Estimated based on commercial value of salmon and landings data from DFO, 2016</w:t>
      </w:r>
    </w:p>
    <w:p w14:paraId="001177FD" w14:textId="77777777" w:rsidR="001623DA" w:rsidRDefault="000010DD">
      <w:pPr>
        <w:pStyle w:val="Compact"/>
      </w:pPr>
      <w:r>
        <w:t>Figure 28 Recreational salmon fishing effort in the Strait of Georgia for 2009. JDFS: Juan de Fuca Strait; JS: Johnstone Strait; NC: North Central Coast; SoG: Strait of Georgia; WCVI: West Coast of Vancouver Island. Source: DFO, 2016</w:t>
      </w:r>
    </w:p>
    <w:p w14:paraId="3934D4DD" w14:textId="77777777" w:rsidR="001623DA" w:rsidRDefault="000010DD">
      <w:pPr>
        <w:pStyle w:val="Heading1"/>
      </w:pPr>
      <w:bookmarkStart w:id="460" w:name="going-forward-a-look-into-closing-the-ro"/>
      <w:bookmarkEnd w:id="460"/>
      <w:r>
        <w:t>Going forward: A look into closing the roe herring fishery</w:t>
      </w:r>
    </w:p>
    <w:p w14:paraId="3AD705B8" w14:textId="5577DBBE" w:rsidR="001623DA" w:rsidRDefault="000010DD">
      <w:pPr>
        <w:pStyle w:val="FirstParagraph"/>
      </w:pPr>
      <w:commentRangeStart w:id="461"/>
      <w:del w:id="462" w:author="Vanessa Martin" w:date="2019-02-28T17:57:00Z">
        <w:r w:rsidDel="00711032">
          <w:delText xml:space="preserve">Pacific Wild asked the author to consider a temporary closure of the fishery with the aim of protecting the ecosystem as </w:delText>
        </w:r>
      </w:del>
      <w:del w:id="463" w:author="Vanessa Martin" w:date="2019-02-28T17:58:00Z">
        <w:r w:rsidDel="00711032">
          <w:delText>h</w:delText>
        </w:r>
      </w:del>
      <w:ins w:id="464" w:author="Vanessa Martin" w:date="2019-02-28T17:59:00Z">
        <w:r w:rsidR="00711032">
          <w:t>P</w:t>
        </w:r>
      </w:ins>
      <w:ins w:id="465" w:author="Vanessa Martin" w:date="2019-02-28T17:58:00Z">
        <w:r w:rsidR="00711032">
          <w:t>acific h</w:t>
        </w:r>
      </w:ins>
      <w:r>
        <w:t>erring play</w:t>
      </w:r>
      <w:del w:id="466" w:author="Vanessa Martin" w:date="2019-02-28T17:58:00Z">
        <w:r w:rsidDel="00711032">
          <w:delText>s</w:delText>
        </w:r>
      </w:del>
      <w:r>
        <w:t xml:space="preserve"> an important role in many of </w:t>
      </w:r>
      <w:del w:id="467" w:author="Vanessa Martin" w:date="2019-02-28T17:58:00Z">
        <w:r w:rsidDel="00711032">
          <w:delText xml:space="preserve">its </w:delText>
        </w:r>
      </w:del>
      <w:ins w:id="468" w:author="Vanessa Martin" w:date="2019-02-28T17:58:00Z">
        <w:r w:rsidR="00711032">
          <w:t xml:space="preserve">their </w:t>
        </w:r>
      </w:ins>
      <w:r>
        <w:t>predators’ diets</w:t>
      </w:r>
      <w:ins w:id="469" w:author="Vanessa Martin" w:date="2019-02-28T17:58:00Z">
        <w:r w:rsidR="00711032">
          <w:t xml:space="preserve">, so we considered the economic cost of a temporary closure of the fishery, </w:t>
        </w:r>
      </w:ins>
      <w:ins w:id="470" w:author="Vanessa Martin" w:date="2019-02-28T17:59:00Z">
        <w:r w:rsidR="00711032">
          <w:t>for the purpose</w:t>
        </w:r>
      </w:ins>
      <w:ins w:id="471" w:author="Vanessa Martin" w:date="2019-02-28T17:58:00Z">
        <w:r w:rsidR="00711032">
          <w:t xml:space="preserve"> of </w:t>
        </w:r>
      </w:ins>
      <w:ins w:id="472" w:author="Vanessa Martin" w:date="2019-02-28T17:59:00Z">
        <w:r w:rsidR="00711032">
          <w:t xml:space="preserve">rebuilding herring stocks and </w:t>
        </w:r>
      </w:ins>
      <w:ins w:id="473" w:author="Vanessa Martin" w:date="2019-02-28T17:58:00Z">
        <w:r w:rsidR="00711032">
          <w:t xml:space="preserve">protecting the </w:t>
        </w:r>
      </w:ins>
      <w:ins w:id="474" w:author="Vanessa Martin" w:date="2019-02-28T17:59:00Z">
        <w:r w:rsidR="00711032">
          <w:t xml:space="preserve">integrity of the </w:t>
        </w:r>
      </w:ins>
      <w:ins w:id="475" w:author="Vanessa Martin" w:date="2019-02-28T17:58:00Z">
        <w:r w:rsidR="00711032">
          <w:t>Strait of Georgia ecosystem</w:t>
        </w:r>
      </w:ins>
      <w:r>
        <w:t xml:space="preserve">. </w:t>
      </w:r>
      <w:commentRangeEnd w:id="461"/>
      <w:r w:rsidR="00711032">
        <w:rPr>
          <w:rStyle w:val="CommentReference"/>
        </w:rPr>
        <w:commentReference w:id="461"/>
      </w:r>
      <w:del w:id="476" w:author="Vanessa Martin" w:date="2019-02-28T17:59:00Z">
        <w:r w:rsidDel="00711032">
          <w:delText xml:space="preserve">This closure has been proposed to rebuild herring stocks and protect the species that rely upon herring in this ecosystem. </w:delText>
        </w:r>
      </w:del>
      <w:r>
        <w:t>Th</w:t>
      </w:r>
      <w:ins w:id="477" w:author="Vanessa Martin" w:date="2019-02-28T17:59:00Z">
        <w:r w:rsidR="00711032">
          <w:t>is section of the report</w:t>
        </w:r>
      </w:ins>
      <w:del w:id="478" w:author="Vanessa Martin" w:date="2019-02-28T17:59:00Z">
        <w:r w:rsidDel="00711032">
          <w:delText>e</w:delText>
        </w:r>
      </w:del>
      <w:r>
        <w:t xml:space="preserve"> </w:t>
      </w:r>
      <w:del w:id="479" w:author="Vanessa Martin" w:date="2019-02-28T18:00:00Z">
        <w:r w:rsidDel="00711032">
          <w:delText xml:space="preserve">following </w:delText>
        </w:r>
      </w:del>
      <w:r>
        <w:t xml:space="preserve">details options based on previous </w:t>
      </w:r>
      <w:del w:id="480" w:author="Vanessa Martin" w:date="2019-02-28T18:00:00Z">
        <w:r w:rsidDel="00711032">
          <w:delText xml:space="preserve">experience </w:delText>
        </w:r>
      </w:del>
      <w:ins w:id="481" w:author="Vanessa Martin" w:date="2019-02-28T18:00:00Z">
        <w:r w:rsidR="00711032">
          <w:t xml:space="preserve">instances </w:t>
        </w:r>
      </w:ins>
      <w:r>
        <w:t>of temporary fishery closures and licence buy-backs in Canada.</w:t>
      </w:r>
    </w:p>
    <w:p w14:paraId="66032661" w14:textId="59F6D4A8" w:rsidR="001623DA" w:rsidRDefault="000010DD">
      <w:pPr>
        <w:pStyle w:val="BodyText"/>
      </w:pPr>
      <w:r>
        <w:t xml:space="preserve">The first example </w:t>
      </w:r>
      <w:del w:id="482" w:author="Vanessa Martin" w:date="2019-02-28T18:00:00Z">
        <w:r w:rsidDel="00711032">
          <w:delText xml:space="preserve">will </w:delText>
        </w:r>
      </w:del>
      <w:r>
        <w:t>draw</w:t>
      </w:r>
      <w:ins w:id="483" w:author="Vanessa Martin" w:date="2019-02-28T18:00:00Z">
        <w:r w:rsidR="00711032">
          <w:t>s</w:t>
        </w:r>
      </w:ins>
      <w:r>
        <w:t xml:space="preserve"> directly from the </w:t>
      </w:r>
      <w:del w:id="484" w:author="Vanessa Martin" w:date="2019-02-26T14:55:00Z">
        <w:r w:rsidDel="00140529">
          <w:delText>BC</w:delText>
        </w:r>
      </w:del>
      <w:ins w:id="485" w:author="Vanessa Martin" w:date="2019-02-26T14:55:00Z">
        <w:r w:rsidR="00140529">
          <w:t>B.C.</w:t>
        </w:r>
      </w:ins>
      <w:r>
        <w:t xml:space="preserve"> herring fishery. In recent years, the roe herring fishery has had quota assigned to fishing areas where a fishery opening did not occur </w:t>
      </w:r>
      <w:r>
        <w:lastRenderedPageBreak/>
        <w:t>(Government of Canada 2014). Many fishers had purchases licences for these areas prior to the fishery opening and were not allowed to fish them. In these cases, the fishers were reimbursed for the cost of the licence</w:t>
      </w:r>
      <w:ins w:id="486" w:author="Vanessa Martin" w:date="2019-02-28T18:00:00Z">
        <w:r w:rsidR="00711032">
          <w:t>s</w:t>
        </w:r>
      </w:ins>
      <w:r>
        <w:t xml:space="preserve"> (Government of Canada 2014), but not for any extra costs</w:t>
      </w:r>
      <w:ins w:id="487" w:author="Vanessa Martin" w:date="2019-02-28T18:00:00Z">
        <w:r w:rsidR="00711032">
          <w:t xml:space="preserve"> associated with preparing for the fishing season,</w:t>
        </w:r>
      </w:ins>
      <w:r>
        <w:t xml:space="preserve"> or the lost income of the fishery. In </w:t>
      </w:r>
      <w:del w:id="488" w:author="Vanessa Martin" w:date="2019-02-28T18:00:00Z">
        <w:r w:rsidDel="00711032">
          <w:delText xml:space="preserve">this </w:delText>
        </w:r>
      </w:del>
      <w:ins w:id="489" w:author="Vanessa Martin" w:date="2019-02-28T18:00:00Z">
        <w:r w:rsidR="00711032">
          <w:t xml:space="preserve">the </w:t>
        </w:r>
      </w:ins>
      <w:r>
        <w:t>case</w:t>
      </w:r>
      <w:ins w:id="490" w:author="Vanessa Martin" w:date="2019-02-28T18:00:00Z">
        <w:r w:rsidR="00711032">
          <w:t xml:space="preserve"> of the 2019 herring roe </w:t>
        </w:r>
      </w:ins>
      <w:ins w:id="491" w:author="Vanessa Martin" w:date="2019-02-28T18:01:00Z">
        <w:r w:rsidR="00711032">
          <w:t>fishery in the Strait of Georgia</w:t>
        </w:r>
      </w:ins>
      <w:r>
        <w:t xml:space="preserve">, </w:t>
      </w:r>
      <w:ins w:id="492" w:author="Vanessa Martin" w:date="2019-02-28T18:01:00Z">
        <w:r w:rsidR="00711032">
          <w:t xml:space="preserve">we calculated </w:t>
        </w:r>
      </w:ins>
      <w:r>
        <w:t xml:space="preserve">the cost of reimbursement for the licences </w:t>
      </w:r>
      <w:del w:id="493" w:author="Vanessa Martin" w:date="2019-02-28T18:01:00Z">
        <w:r w:rsidDel="00711032">
          <w:delText xml:space="preserve">for the 2019 season is expected </w:delText>
        </w:r>
      </w:del>
      <w:r>
        <w:t>to be a maximum of 1,256,360</w:t>
      </w:r>
      <w:ins w:id="494" w:author="Vanessa Martin" w:date="2019-02-28T18:01:00Z">
        <w:r w:rsidR="00711032">
          <w:t xml:space="preserve"> CAD</w:t>
        </w:r>
      </w:ins>
      <w:r>
        <w:t xml:space="preserve"> (assuming that all licences are full fee, which gives a maximum value rather than the </w:t>
      </w:r>
      <w:commentRangeStart w:id="495"/>
      <w:r>
        <w:t>true value</w:t>
      </w:r>
      <w:commentRangeEnd w:id="495"/>
      <w:r w:rsidR="00711032">
        <w:rPr>
          <w:rStyle w:val="CommentReference"/>
        </w:rPr>
        <w:commentReference w:id="495"/>
      </w:r>
      <w:r>
        <w:t>).</w:t>
      </w:r>
    </w:p>
    <w:p w14:paraId="21E43C78" w14:textId="087D7E2D" w:rsidR="001623DA" w:rsidRDefault="000010DD">
      <w:pPr>
        <w:pStyle w:val="BodyText"/>
      </w:pPr>
      <w:r>
        <w:t>For a temporary closure, the government could act in ways that is has in the past when extenuating circumstances warrant</w:t>
      </w:r>
      <w:ins w:id="496" w:author="Vanessa Martin" w:date="2019-02-28T18:02:00Z">
        <w:r w:rsidR="0012166C">
          <w:t>ed</w:t>
        </w:r>
      </w:ins>
      <w:r>
        <w:t xml:space="preserve"> a closure of a fishery. In this case, the compensation that fishers receive is closely in line with what fishers receive for employment insurance payments (Emery 1992; CBC News 2007). These payments take into account the regional rate of unemployment, earnings from fishing, earnings from other activities, and a predetermined allowed maximum weekly amount (Government of Canada 2019). The maximum weekly amount in 2019 is $1,021 a week (Government of Canada 2019). If a fisher’s total weekly earnings was less than this, they would use that amount in its place. The amount paid is 55% of the lower of the two numbers, thus making the maximum amount paid per fisher $562. As we determined the full-time equivalent contribution of the roe herring fishers in the Strait of Georgia and the processing jobs they generate, we can use these FTEs and the maximum weekly amount paid to compensate for the loss of this fishery to fishers and processors as has been done with other fishery closures (Emery 1992). Therefore, the cost of income supplements for a temporary closure of the fishery is estimated to be $175,344.</w:t>
      </w:r>
    </w:p>
    <w:p w14:paraId="4BF08A48" w14:textId="009328D2" w:rsidR="001623DA" w:rsidRDefault="000010DD">
      <w:pPr>
        <w:pStyle w:val="BodyText"/>
      </w:pPr>
      <w:r>
        <w:t>Licenses are retired in fisheries to reduce capacity to a more ecologically or economically sustainable level, or to permanently close the fishery. The roe herring fishery is a limited entry licence fishery</w:t>
      </w:r>
      <w:ins w:id="497" w:author="Vanessa Martin" w:date="2019-02-28T18:03:00Z">
        <w:r w:rsidR="0012166C">
          <w:t>,</w:t>
        </w:r>
      </w:ins>
      <w:r>
        <w:t xml:space="preserve"> similar to the Pacific salmon fisheries in </w:t>
      </w:r>
      <w:del w:id="498" w:author="Vanessa Martin" w:date="2019-02-26T14:55:00Z">
        <w:r w:rsidDel="00140529">
          <w:delText>BC</w:delText>
        </w:r>
      </w:del>
      <w:ins w:id="499" w:author="Vanessa Martin" w:date="2019-02-26T14:55:00Z">
        <w:r w:rsidR="00140529">
          <w:t>B.C.</w:t>
        </w:r>
      </w:ins>
      <w:del w:id="500" w:author="Vanessa Martin" w:date="2019-02-28T18:03:00Z">
        <w:r w:rsidDel="0012166C">
          <w:delText>.</w:delText>
        </w:r>
      </w:del>
      <w:r>
        <w:t xml:space="preserve"> Therefore, we can use the salmon fishery licence buyback</w:t>
      </w:r>
      <w:ins w:id="501" w:author="Vanessa Martin" w:date="2019-02-28T18:03:00Z">
        <w:r w:rsidR="0012166C">
          <w:t xml:space="preserve"> program</w:t>
        </w:r>
      </w:ins>
      <w:del w:id="502" w:author="Vanessa Martin" w:date="2019-02-28T18:03:00Z">
        <w:r w:rsidDel="0012166C">
          <w:delText>s</w:delText>
        </w:r>
      </w:del>
      <w:r>
        <w:t xml:space="preserve"> as an option for this fishery</w:t>
      </w:r>
      <w:ins w:id="503" w:author="Vanessa Martin" w:date="2019-02-28T18:03:00Z">
        <w:r w:rsidR="0012166C">
          <w:t>,</w:t>
        </w:r>
      </w:ins>
      <w:r>
        <w:t xml:space="preserve"> if there are believed to be benefits from reducing capacity. From 1996 to 2000, 1,406 salmon licences (34% of licenses in 1996) were retired at a total cost of $195 million dollars (~$138,000 per licence). As the roe herring licences are at a near all-time low cost, it would likely be less expensive to remove these licenses</w:t>
      </w:r>
      <w:ins w:id="504" w:author="Vanessa Martin" w:date="2019-02-28T18:04:00Z">
        <w:r w:rsidR="0012166C">
          <w:t xml:space="preserve">, especially considering </w:t>
        </w:r>
      </w:ins>
      <w:del w:id="505" w:author="Vanessa Martin" w:date="2019-02-28T18:03:00Z">
        <w:r w:rsidDel="0012166C">
          <w:delText xml:space="preserve"> and </w:delText>
        </w:r>
      </w:del>
      <w:r>
        <w:t xml:space="preserve">there are </w:t>
      </w:r>
      <w:del w:id="506" w:author="Vanessa Martin" w:date="2019-02-28T18:03:00Z">
        <w:r w:rsidDel="0012166C">
          <w:delText xml:space="preserve">less </w:delText>
        </w:r>
      </w:del>
      <w:ins w:id="507" w:author="Vanessa Martin" w:date="2019-02-28T18:03:00Z">
        <w:r w:rsidR="0012166C">
          <w:t xml:space="preserve">fewer </w:t>
        </w:r>
      </w:ins>
      <w:ins w:id="508" w:author="Vanessa Martin" w:date="2019-02-28T18:04:00Z">
        <w:r w:rsidR="0012166C">
          <w:t xml:space="preserve">herring </w:t>
        </w:r>
      </w:ins>
      <w:r>
        <w:t xml:space="preserve">licenses to begin with </w:t>
      </w:r>
      <w:del w:id="509" w:author="Vanessa Martin" w:date="2019-02-28T18:04:00Z">
        <w:r w:rsidDel="0012166C">
          <w:delText xml:space="preserve">in the fishery </w:delText>
        </w:r>
      </w:del>
      <w:r>
        <w:t>(total roe herring licenses of 1,475). In addition, the average seine herring license is valued at approximately $50,000 and the average gillnet herring licence is valued at $25,000. Therefore, the cost of retiring these licenses would likely be less than it was for salmon. The effectiveness of a licene retirement program is predicated on the limiting of expansion of effort in the remaining fleet. Therefore, a licence retirment program would not be successful without additional caps on fishing capacity and effort.</w:t>
      </w:r>
    </w:p>
    <w:p w14:paraId="65F5B8F5" w14:textId="58B2218C" w:rsidR="001623DA" w:rsidRDefault="0012166C">
      <w:pPr>
        <w:pStyle w:val="BodyText"/>
      </w:pPr>
      <w:ins w:id="510" w:author="Vanessa Martin" w:date="2019-02-28T18:02:00Z">
        <w:r>
          <w:t xml:space="preserve">It is important to note that </w:t>
        </w:r>
      </w:ins>
      <w:del w:id="511" w:author="Vanessa Martin" w:date="2019-02-28T18:02:00Z">
        <w:r w:rsidR="000010DD" w:rsidDel="0012166C">
          <w:delText>T</w:delText>
        </w:r>
      </w:del>
      <w:ins w:id="512" w:author="Vanessa Martin" w:date="2019-02-28T18:02:00Z">
        <w:r>
          <w:t>t</w:t>
        </w:r>
      </w:ins>
      <w:r w:rsidR="000010DD">
        <w:t xml:space="preserve">hese strategies may not fully consider the potential strategic importance of the </w:t>
      </w:r>
      <w:ins w:id="513" w:author="Vanessa Martin" w:date="2019-02-28T18:02:00Z">
        <w:r>
          <w:t xml:space="preserve">herring roe </w:t>
        </w:r>
      </w:ins>
      <w:r w:rsidR="000010DD">
        <w:t>fishery. The herring fishery may be of particular strategic importance as it is a fishing and processing activity that occurs at an off-peak time of year for the fishing industry, and keeps income flowing to keep people employed closer to year-round. This may be especially important for the administrative side of the industry and provides additional weeks of employment to fishers and processors (GSGislason &amp; Associates Ltd. 2015). Without these additional weeks, the increased precariousness of employment could lead to higher turnover of staff.</w:t>
      </w:r>
    </w:p>
    <w:p w14:paraId="1EC56FD0" w14:textId="77777777" w:rsidR="001623DA" w:rsidRDefault="000010DD">
      <w:pPr>
        <w:pStyle w:val="Heading1"/>
      </w:pPr>
      <w:bookmarkStart w:id="514" w:name="conclusion"/>
      <w:bookmarkEnd w:id="514"/>
      <w:r>
        <w:lastRenderedPageBreak/>
        <w:t>Conclusion</w:t>
      </w:r>
    </w:p>
    <w:p w14:paraId="175F4C1E" w14:textId="3367F2CA" w:rsidR="001623DA" w:rsidRDefault="000010DD">
      <w:pPr>
        <w:pStyle w:val="FirstParagraph"/>
        <w:rPr>
          <w:ins w:id="515" w:author="Cashion, Timothy" w:date="2019-03-04T11:01:00Z"/>
        </w:rPr>
      </w:pPr>
      <w:r>
        <w:t xml:space="preserve">The roe herring fishery’s catches declined substantially over the 2000s, but have begun to increase again since 2011. However, the value </w:t>
      </w:r>
      <w:ins w:id="516" w:author="Vanessa Martin" w:date="2019-02-28T18:04:00Z">
        <w:r w:rsidR="0012166C">
          <w:t xml:space="preserve">of </w:t>
        </w:r>
      </w:ins>
      <w:r>
        <w:t>the fishery has not responded in the same way</w:t>
      </w:r>
      <w:ins w:id="517" w:author="Vanessa Martin" w:date="2019-02-28T18:04:00Z">
        <w:r w:rsidR="0012166C">
          <w:t>,</w:t>
        </w:r>
      </w:ins>
      <w:r>
        <w:t xml:space="preserve"> due to decreasing prices paid to the fishers (ex-vessel value), and the decline in value of the main product of the fishery: herring roe. The fishery is now concentrated solely in the Strait of Georgia.</w:t>
      </w:r>
    </w:p>
    <w:p w14:paraId="35DA0507" w14:textId="07FFA8A0" w:rsidR="00BA42DC" w:rsidRDefault="00BA42DC" w:rsidP="00BA42DC">
      <w:pPr>
        <w:pStyle w:val="BodyText"/>
        <w:rPr>
          <w:ins w:id="518" w:author="Cashion, Timothy" w:date="2019-03-04T11:01:00Z"/>
        </w:rPr>
        <w:pPrChange w:id="519" w:author="Cashion, Timothy" w:date="2019-03-04T11:01:00Z">
          <w:pPr>
            <w:pStyle w:val="FirstParagraph"/>
          </w:pPr>
        </w:pPrChange>
      </w:pPr>
    </w:p>
    <w:p w14:paraId="34632753" w14:textId="77777777" w:rsidR="00BA42DC" w:rsidRDefault="00BA42DC" w:rsidP="00BA42DC">
      <w:pPr>
        <w:pStyle w:val="gmail-firstparagraph"/>
        <w:spacing w:before="180" w:beforeAutospacing="0" w:after="180" w:afterAutospacing="0"/>
        <w:rPr>
          <w:ins w:id="520" w:author="Cashion, Timothy" w:date="2019-03-04T11:01:00Z"/>
        </w:rPr>
      </w:pPr>
      <w:ins w:id="521" w:author="Cashion, Timothy" w:date="2019-03-04T11:01:00Z">
        <w:r>
          <w:t xml:space="preserve">The commercial fishery for Pacific herring has a long history in Canada, and the herring roe fishery was the largest fishery in B.C. at one time. Over the 2000s, the roe herring fishery’s catches declined substantially and, although they have increased since 2011, the fishery is now closed in four of the province’s five management areas, because of declines in herring abundance. As of 2019, the entirety of the commercial herring roe catch will be from the population that spawns in the Strait of Georgia. </w:t>
        </w:r>
      </w:ins>
    </w:p>
    <w:p w14:paraId="5AE85D17" w14:textId="77777777" w:rsidR="00BA42DC" w:rsidRDefault="00BA42DC" w:rsidP="00BA42DC">
      <w:pPr>
        <w:pStyle w:val="gmail-msobodytext"/>
        <w:spacing w:before="180" w:beforeAutospacing="0" w:after="180" w:afterAutospacing="0"/>
        <w:rPr>
          <w:ins w:id="522" w:author="Cashion, Timothy" w:date="2019-03-04T11:01:00Z"/>
        </w:rPr>
      </w:pPr>
      <w:ins w:id="523" w:author="Cashion, Timothy" w:date="2019-03-04T11:01:00Z">
        <w:r>
          <w:t xml:space="preserve">Since the 1990s, the value of the commercial herring roe fishery has declined alongside the decline in catches—but it has not seen a corresponding increase in recent years. This is due to reduction in the price paid to fishers (the ex-vessel value), and the decline in the </w:t>
        </w:r>
        <w:r>
          <w:rPr>
            <w:shd w:val="clear" w:color="auto" w:fill="FFFF00"/>
          </w:rPr>
          <w:t>global market value</w:t>
        </w:r>
        <w:r>
          <w:t xml:space="preserve"> of herring roe, which is the main </w:t>
        </w:r>
        <w:r>
          <w:rPr>
            <w:shd w:val="clear" w:color="auto" w:fill="FFFF00"/>
          </w:rPr>
          <w:t>value-added product</w:t>
        </w:r>
        <w:r>
          <w:t xml:space="preserve"> of the fishery. The combination of declining value and rising cost of fishing mean that fewer herring fishers now actively fish; multiple licenses are frequently stacked on a single boat to increase </w:t>
        </w:r>
        <w:r>
          <w:rPr>
            <w:shd w:val="clear" w:color="auto" w:fill="FFFF00"/>
          </w:rPr>
          <w:t>profitability</w:t>
        </w:r>
        <w:r>
          <w:t>. Concentration of license ownership continues to be a concern in the herring roe fishery; corporate control has significantly increased over time in ownership of both seine and gillnet licenses.</w:t>
        </w:r>
      </w:ins>
    </w:p>
    <w:p w14:paraId="1F480F34" w14:textId="77777777" w:rsidR="00BA42DC" w:rsidRDefault="00BA42DC" w:rsidP="00BA42DC">
      <w:pPr>
        <w:pStyle w:val="gmail-msobodytext"/>
        <w:spacing w:before="180" w:beforeAutospacing="0" w:after="180" w:afterAutospacing="0"/>
        <w:rPr>
          <w:ins w:id="524" w:author="Cashion, Timothy" w:date="2019-03-04T11:01:00Z"/>
        </w:rPr>
      </w:pPr>
      <w:ins w:id="525" w:author="Cashion, Timothy" w:date="2019-03-04T11:01:00Z">
        <w:r>
          <w:t xml:space="preserve">If a fishery closure is necessary to conserve the abundance of the herring population in the Strait of Georgia, the costs are unlikely to be </w:t>
        </w:r>
        <w:r>
          <w:rPr>
            <w:shd w:val="clear" w:color="auto" w:fill="FFFF00"/>
          </w:rPr>
          <w:t>prohibitive</w:t>
        </w:r>
        <w:r>
          <w:t xml:space="preserve">, due to the current low value of seine and gillnet licenses for herring roe and the relatively few full time-equivalent jobs generated by the fishery and associated supply chain. However, the herring roe fishery may retain a strategic importance, because it occurs in early spring, providing work and income for fishers and processors at a time when </w:t>
        </w:r>
        <w:r>
          <w:rPr>
            <w:shd w:val="clear" w:color="auto" w:fill="FFFF00"/>
          </w:rPr>
          <w:t>few ["no"?]</w:t>
        </w:r>
        <w:r>
          <w:t> other fisheries are operating.</w:t>
        </w:r>
      </w:ins>
    </w:p>
    <w:p w14:paraId="75F4B5BF" w14:textId="77777777" w:rsidR="00BA42DC" w:rsidRPr="00BA42DC" w:rsidRDefault="00BA42DC" w:rsidP="00BA42DC">
      <w:pPr>
        <w:pStyle w:val="BodyText"/>
        <w:pPrChange w:id="526" w:author="Cashion, Timothy" w:date="2019-03-04T11:01:00Z">
          <w:pPr>
            <w:pStyle w:val="FirstParagraph"/>
          </w:pPr>
        </w:pPrChange>
      </w:pPr>
    </w:p>
    <w:p w14:paraId="3DF7CE4D" w14:textId="77777777" w:rsidR="001623DA" w:rsidRDefault="000010DD">
      <w:pPr>
        <w:pStyle w:val="Heading1"/>
      </w:pPr>
      <w:bookmarkStart w:id="527" w:name="references"/>
      <w:bookmarkEnd w:id="527"/>
      <w:r>
        <w:t>References</w:t>
      </w:r>
    </w:p>
    <w:p w14:paraId="66B22AAD" w14:textId="77777777" w:rsidR="001623DA" w:rsidRDefault="000010DD">
      <w:pPr>
        <w:pStyle w:val="Bibliography"/>
      </w:pPr>
      <w:r>
        <w:t xml:space="preserve">AgriService </w:t>
      </w:r>
      <w:del w:id="528" w:author="Vanessa Martin" w:date="2019-02-26T14:55:00Z">
        <w:r w:rsidDel="00140529">
          <w:delText>BC</w:delText>
        </w:r>
      </w:del>
      <w:ins w:id="529" w:author="Vanessa Martin" w:date="2019-02-26T14:55:00Z">
        <w:r w:rsidR="00140529">
          <w:t>B.C.</w:t>
        </w:r>
      </w:ins>
      <w:r>
        <w:t xml:space="preserve">. 2017. “British Columbia Seafood Industry - Year in Review 2016.” Victoria, </w:t>
      </w:r>
      <w:del w:id="530" w:author="Vanessa Martin" w:date="2019-02-26T14:55:00Z">
        <w:r w:rsidDel="00140529">
          <w:delText>BC</w:delText>
        </w:r>
      </w:del>
      <w:ins w:id="531" w:author="Vanessa Martin" w:date="2019-02-26T14:55:00Z">
        <w:r w:rsidR="00140529">
          <w:t>B.C.</w:t>
        </w:r>
      </w:ins>
      <w:r>
        <w:t xml:space="preserve">. </w:t>
      </w:r>
      <w:r>
        <w:fldChar w:fldCharType="begin"/>
      </w:r>
      <w:r>
        <w:instrText xml:space="preserve"> HYPERLINK "http://www.env.gov.bc.ca/omfd/reports/index.html" \h </w:instrText>
      </w:r>
      <w:r>
        <w:fldChar w:fldCharType="separate"/>
      </w:r>
      <w:r>
        <w:rPr>
          <w:rStyle w:val="Hyperlink"/>
        </w:rPr>
        <w:t>http://www.env.gov.bc.ca/omfd/reports/index.html</w:t>
      </w:r>
      <w:r>
        <w:rPr>
          <w:rStyle w:val="Hyperlink"/>
        </w:rPr>
        <w:fldChar w:fldCharType="end"/>
      </w:r>
      <w:r>
        <w:t>.</w:t>
      </w:r>
    </w:p>
    <w:p w14:paraId="5C1C0C5B" w14:textId="77777777" w:rsidR="001623DA" w:rsidRDefault="000010DD">
      <w:pPr>
        <w:pStyle w:val="Bibliography"/>
      </w:pPr>
      <w:r>
        <w:t xml:space="preserve">———. 2018. “2016 British Columbia Fish Processing Employment.” Victoria, </w:t>
      </w:r>
      <w:del w:id="532" w:author="Vanessa Martin" w:date="2019-02-26T14:56:00Z">
        <w:r w:rsidDel="00140529">
          <w:delText>BC</w:delText>
        </w:r>
      </w:del>
      <w:ins w:id="533" w:author="Vanessa Martin" w:date="2019-02-26T14:56:00Z">
        <w:r w:rsidR="00140529">
          <w:t>B.C.</w:t>
        </w:r>
      </w:ins>
      <w:r>
        <w:t xml:space="preserve">: Government of </w:t>
      </w:r>
      <w:del w:id="534" w:author="Vanessa Martin" w:date="2019-02-26T14:56:00Z">
        <w:r w:rsidDel="00140529">
          <w:delText>BC</w:delText>
        </w:r>
      </w:del>
      <w:ins w:id="535" w:author="Vanessa Martin" w:date="2019-02-26T14:56:00Z">
        <w:r w:rsidR="00140529">
          <w:t>B.C.</w:t>
        </w:r>
      </w:ins>
      <w:r>
        <w:t xml:space="preserve">. </w:t>
      </w:r>
      <w:r>
        <w:fldChar w:fldCharType="begin"/>
      </w:r>
      <w:r>
        <w:instrText xml:space="preserve"> HYPERLINK "https://www2.gov.bc.ca/gov/content/industry/agriculture- seafood/statistics/industry-and-sector-profiles" \h </w:instrText>
      </w:r>
      <w:r>
        <w:fldChar w:fldCharType="separate"/>
      </w:r>
      <w:r>
        <w:rPr>
          <w:rStyle w:val="Hyperlink"/>
        </w:rPr>
        <w:t>https://www2.gov.bc.ca/gov/content/industry/agriculture- seafood/statistics/industry-and-sector-profiles</w:t>
      </w:r>
      <w:r>
        <w:rPr>
          <w:rStyle w:val="Hyperlink"/>
        </w:rPr>
        <w:fldChar w:fldCharType="end"/>
      </w:r>
      <w:r>
        <w:t>.</w:t>
      </w:r>
    </w:p>
    <w:p w14:paraId="3B12F346" w14:textId="77777777" w:rsidR="001623DA" w:rsidRDefault="000010DD">
      <w:pPr>
        <w:pStyle w:val="Bibliography"/>
      </w:pPr>
      <w:del w:id="536" w:author="Vanessa Martin" w:date="2019-02-26T14:56:00Z">
        <w:r w:rsidDel="00140529">
          <w:delText>BC</w:delText>
        </w:r>
      </w:del>
      <w:ins w:id="537" w:author="Vanessa Martin" w:date="2019-02-26T14:56:00Z">
        <w:r w:rsidR="00140529">
          <w:t>B.C.</w:t>
        </w:r>
      </w:ins>
      <w:r>
        <w:t xml:space="preserve"> Ministry of Agriculture. 2018. “British Columbia herring harvest, landed value and wholesale value (1985-2017).” Victoria: </w:t>
      </w:r>
      <w:del w:id="538" w:author="Vanessa Martin" w:date="2019-02-26T14:56:00Z">
        <w:r w:rsidDel="00140529">
          <w:delText>BC</w:delText>
        </w:r>
      </w:del>
      <w:ins w:id="539" w:author="Vanessa Martin" w:date="2019-02-26T14:56:00Z">
        <w:r w:rsidR="00140529">
          <w:t>B.C.</w:t>
        </w:r>
      </w:ins>
      <w:r>
        <w:t xml:space="preserve"> Ministry of Agriculture.</w:t>
      </w:r>
    </w:p>
    <w:p w14:paraId="610B93B4" w14:textId="77777777" w:rsidR="001623DA" w:rsidRDefault="000010DD">
      <w:pPr>
        <w:pStyle w:val="Bibliography"/>
      </w:pPr>
      <w:r>
        <w:lastRenderedPageBreak/>
        <w:t xml:space="preserve">CBC News. 2007. “Feds fund compensation program for ice-stricken fishermen.” </w:t>
      </w:r>
      <w:r>
        <w:fldChar w:fldCharType="begin"/>
      </w:r>
      <w:r>
        <w:instrText xml:space="preserve"> HYPERLINK "https://www.cbc.ca/news/canada/newfoundland-labrador/feds-fund-compensation-program-for-ice-stricken-fishermen-1.664160" \h </w:instrText>
      </w:r>
      <w:r>
        <w:fldChar w:fldCharType="separate"/>
      </w:r>
      <w:r>
        <w:rPr>
          <w:rStyle w:val="Hyperlink"/>
        </w:rPr>
        <w:t>https://www.cbc.ca/news/canada/newfoundland-labrador/feds-fund-compensation-program-for-ice-stricken-fishermen-1.664160</w:t>
      </w:r>
      <w:r>
        <w:rPr>
          <w:rStyle w:val="Hyperlink"/>
        </w:rPr>
        <w:fldChar w:fldCharType="end"/>
      </w:r>
      <w:r>
        <w:t>.</w:t>
      </w:r>
    </w:p>
    <w:p w14:paraId="142E40FA" w14:textId="77777777" w:rsidR="001623DA" w:rsidRDefault="000010DD">
      <w:pPr>
        <w:pStyle w:val="Bibliography"/>
      </w:pPr>
      <w:r>
        <w:t xml:space="preserve">Colquhoun, Ewan, and Ridge Partners. 2015. “Measuring the economic value of recreational fishing at a national level.” Brisbane, Australia: Fisheries Research &amp; Development Corporation. </w:t>
      </w:r>
      <w:r>
        <w:fldChar w:fldCharType="begin"/>
      </w:r>
      <w:ins w:id="540" w:author="Vanessa Martin" w:date="2019-02-27T13:08:00Z">
        <w:r w:rsidR="00C01E00">
          <w:instrText xml:space="preserve">HYPERLINK "file:///Users/vanessaminke-martin/Downloads/www.frdc.com.au" \h </w:instrText>
        </w:r>
      </w:ins>
      <w:del w:id="541" w:author="Vanessa Martin" w:date="2019-02-27T13:08:00Z">
        <w:r w:rsidDel="00C01E00">
          <w:delInstrText xml:space="preserve"> HYPERLINK "www.frdc.com.au" \h </w:delInstrText>
        </w:r>
      </w:del>
      <w:r>
        <w:fldChar w:fldCharType="separate"/>
      </w:r>
      <w:r>
        <w:rPr>
          <w:rStyle w:val="Hyperlink"/>
        </w:rPr>
        <w:t>www.frdc.com.au</w:t>
      </w:r>
      <w:r>
        <w:rPr>
          <w:rStyle w:val="Hyperlink"/>
        </w:rPr>
        <w:fldChar w:fldCharType="end"/>
      </w:r>
      <w:r>
        <w:t>.</w:t>
      </w:r>
    </w:p>
    <w:p w14:paraId="4D7F6F77" w14:textId="77777777" w:rsidR="001623DA" w:rsidRDefault="000010DD">
      <w:pPr>
        <w:pStyle w:val="Bibliography"/>
      </w:pPr>
      <w:r>
        <w:t xml:space="preserve">DFO. 2010. “Pacific Region Integrated Fisheries Management Plan Pacific Herring 2010/2011.” Fisheries; Oceans Canada. </w:t>
      </w:r>
      <w:r>
        <w:fldChar w:fldCharType="begin"/>
      </w:r>
      <w:r>
        <w:instrText xml:space="preserve"> HYPERLINK "http://www.pac.dfo-mpo.gc.ca/fm-gp/mplans/2013/herring-hareng-2012-2013-eng.pdf" \h </w:instrText>
      </w:r>
      <w:r>
        <w:fldChar w:fldCharType="separate"/>
      </w:r>
      <w:r>
        <w:rPr>
          <w:rStyle w:val="Hyperlink"/>
        </w:rPr>
        <w:t>http://www.pac.dfo-mpo.gc.ca/fm-gp/mplans/2013/herring-hareng-2012-2013-eng.pdf</w:t>
      </w:r>
      <w:r>
        <w:rPr>
          <w:rStyle w:val="Hyperlink"/>
        </w:rPr>
        <w:fldChar w:fldCharType="end"/>
      </w:r>
      <w:r>
        <w:t>.</w:t>
      </w:r>
    </w:p>
    <w:p w14:paraId="2CE40E5C" w14:textId="77777777" w:rsidR="001623DA" w:rsidRDefault="000010DD">
      <w:pPr>
        <w:pStyle w:val="Bibliography"/>
      </w:pPr>
      <w:r>
        <w:t xml:space="preserve">———. 2011. “Pacific Region Integrated Fisheries Management Plan: Pacific Herring 2011/2012.” Fisheries; Oceans Canada. </w:t>
      </w:r>
      <w:r>
        <w:fldChar w:fldCharType="begin"/>
      </w:r>
      <w:r>
        <w:instrText xml:space="preserve"> HYPERLINK "http://www.dfo-mpo.gc.ca/Library/344588.pdf" \h </w:instrText>
      </w:r>
      <w:r>
        <w:fldChar w:fldCharType="separate"/>
      </w:r>
      <w:r>
        <w:rPr>
          <w:rStyle w:val="Hyperlink"/>
        </w:rPr>
        <w:t>http://www.dfo-mpo.gc.ca/Library/344588.pdf</w:t>
      </w:r>
      <w:r>
        <w:rPr>
          <w:rStyle w:val="Hyperlink"/>
        </w:rPr>
        <w:fldChar w:fldCharType="end"/>
      </w:r>
      <w:r>
        <w:t>.</w:t>
      </w:r>
    </w:p>
    <w:p w14:paraId="4407A900" w14:textId="77777777" w:rsidR="001623DA" w:rsidRDefault="000010DD">
      <w:pPr>
        <w:pStyle w:val="Bibliography"/>
      </w:pPr>
      <w:r>
        <w:t xml:space="preserve">———. 2012. “Pacific Region Integrated Fisheries Management Plan Pacific Herring 2012/2013.” Fisheries; Oceans Canada. </w:t>
      </w:r>
      <w:r>
        <w:fldChar w:fldCharType="begin"/>
      </w:r>
      <w:r>
        <w:instrText xml:space="preserve"> HYPERLINK "http://www.pac.dfo-mpo.gc.ca/fm-gp/mplans/2013/herring-hareng-2012-2013-eng.pdf" \h </w:instrText>
      </w:r>
      <w:r>
        <w:fldChar w:fldCharType="separate"/>
      </w:r>
      <w:r>
        <w:rPr>
          <w:rStyle w:val="Hyperlink"/>
        </w:rPr>
        <w:t>http://www.pac.dfo-mpo.gc.ca/fm-gp/mplans/2013/herring-hareng-2012-2013-eng.pdf</w:t>
      </w:r>
      <w:r>
        <w:rPr>
          <w:rStyle w:val="Hyperlink"/>
        </w:rPr>
        <w:fldChar w:fldCharType="end"/>
      </w:r>
      <w:r>
        <w:t>.</w:t>
      </w:r>
    </w:p>
    <w:p w14:paraId="74EB4D13" w14:textId="77777777" w:rsidR="001623DA" w:rsidRDefault="000010DD">
      <w:pPr>
        <w:pStyle w:val="Bibliography"/>
      </w:pPr>
      <w:r>
        <w:t xml:space="preserve">———. 2015a. “Pacific Region Integrated Fisheries Management Plan Pacific Herring 2013/2014.” Fisheries; Oceans Canada. </w:t>
      </w:r>
      <w:r>
        <w:fldChar w:fldCharType="begin"/>
      </w:r>
      <w:r>
        <w:instrText xml:space="preserve"> HYPERLINK "http://www.pac.dfo-mpo.gc.ca/fm-gp/mplans/2013/herring-hareng-2012-2013-eng.pdf" \h </w:instrText>
      </w:r>
      <w:r>
        <w:fldChar w:fldCharType="separate"/>
      </w:r>
      <w:r>
        <w:rPr>
          <w:rStyle w:val="Hyperlink"/>
        </w:rPr>
        <w:t>http://www.pac.dfo-mpo.gc.ca/fm-gp/mplans/2013/herring-hareng-2012-2013-eng.pdf</w:t>
      </w:r>
      <w:r>
        <w:rPr>
          <w:rStyle w:val="Hyperlink"/>
        </w:rPr>
        <w:fldChar w:fldCharType="end"/>
      </w:r>
      <w:r>
        <w:t>.</w:t>
      </w:r>
    </w:p>
    <w:p w14:paraId="01F8B736" w14:textId="77777777" w:rsidR="001623DA" w:rsidRDefault="000010DD">
      <w:pPr>
        <w:pStyle w:val="Bibliography"/>
      </w:pPr>
      <w:r>
        <w:t xml:space="preserve">———. 2015b. “Pacific Region Integrated Fisheries Management Plan Pacific Herring 2014/2015.” Fisheries; Oceans Canada. </w:t>
      </w:r>
      <w:r>
        <w:fldChar w:fldCharType="begin"/>
      </w:r>
      <w:r>
        <w:instrText xml:space="preserve"> HYPERLINK "http://www.pac.dfo-mpo.gc.ca/fm-gp/mplans/2013/herring-hareng-2012-2013-eng.pdf" \h </w:instrText>
      </w:r>
      <w:r>
        <w:fldChar w:fldCharType="separate"/>
      </w:r>
      <w:r>
        <w:rPr>
          <w:rStyle w:val="Hyperlink"/>
        </w:rPr>
        <w:t>http://www.pac.dfo-mpo.gc.ca/fm-gp/mplans/2013/herring-hareng-2012-2013-eng.pdf</w:t>
      </w:r>
      <w:r>
        <w:rPr>
          <w:rStyle w:val="Hyperlink"/>
        </w:rPr>
        <w:fldChar w:fldCharType="end"/>
      </w:r>
      <w:r>
        <w:t>.</w:t>
      </w:r>
    </w:p>
    <w:p w14:paraId="3D9935E9" w14:textId="77777777" w:rsidR="001623DA" w:rsidRDefault="000010DD">
      <w:pPr>
        <w:pStyle w:val="Bibliography"/>
      </w:pPr>
      <w:r>
        <w:t xml:space="preserve">———. 2015c. “Pacific Region Integrated Fisheries Management Plan Pacific Herring 2015/2016.” Fisheries; Oceans Canada. </w:t>
      </w:r>
      <w:r>
        <w:fldChar w:fldCharType="begin"/>
      </w:r>
      <w:r>
        <w:instrText xml:space="preserve"> HYPERLINK "http://www.pac.dfo-mpo.gc.ca/fm-gp/mplans/2013/herring-hareng-2012-2013-eng.pdf" \h </w:instrText>
      </w:r>
      <w:r>
        <w:fldChar w:fldCharType="separate"/>
      </w:r>
      <w:r>
        <w:rPr>
          <w:rStyle w:val="Hyperlink"/>
        </w:rPr>
        <w:t>http://www.pac.dfo-mpo.gc.ca/fm-gp/mplans/2013/herring-hareng-2012-2013-eng.pdf</w:t>
      </w:r>
      <w:r>
        <w:rPr>
          <w:rStyle w:val="Hyperlink"/>
        </w:rPr>
        <w:fldChar w:fldCharType="end"/>
      </w:r>
      <w:r>
        <w:t>.</w:t>
      </w:r>
    </w:p>
    <w:p w14:paraId="39B5F454" w14:textId="77777777" w:rsidR="001623DA" w:rsidRDefault="000010DD">
      <w:pPr>
        <w:pStyle w:val="Bibliography"/>
      </w:pPr>
      <w:r>
        <w:t xml:space="preserve">———. 2016. “Pacific Region Integrated Fisheries Management Plan Pacific Herring 2016/2017.” Fisheries; Oceans Canada. </w:t>
      </w:r>
      <w:r>
        <w:fldChar w:fldCharType="begin"/>
      </w:r>
      <w:r>
        <w:instrText xml:space="preserve"> HYPERLINK "http://www.pac.dfo-mpo.gc.ca/fm-gp/mplans/2013/herring-hareng-2012-2013-eng.pdf" \h </w:instrText>
      </w:r>
      <w:r>
        <w:fldChar w:fldCharType="separate"/>
      </w:r>
      <w:r>
        <w:rPr>
          <w:rStyle w:val="Hyperlink"/>
        </w:rPr>
        <w:t>http://www.pac.dfo-mpo.gc.ca/fm-gp/mplans/2013/herring-hareng-2012-2013-eng.pdf</w:t>
      </w:r>
      <w:r>
        <w:rPr>
          <w:rStyle w:val="Hyperlink"/>
        </w:rPr>
        <w:fldChar w:fldCharType="end"/>
      </w:r>
      <w:r>
        <w:t>.</w:t>
      </w:r>
    </w:p>
    <w:p w14:paraId="146B0C57" w14:textId="77777777" w:rsidR="001623DA" w:rsidRDefault="000010DD">
      <w:pPr>
        <w:pStyle w:val="Bibliography"/>
      </w:pPr>
      <w:r>
        <w:t>———. 2018a. “Pacific Region Integrated Fisheries Management Plan Pacific Herring 2017/2018.” Fisheries; Oceans Canada. doi:</w:t>
      </w:r>
      <w:r>
        <w:fldChar w:fldCharType="begin"/>
      </w:r>
      <w:r>
        <w:instrText xml:space="preserve"> HYPERLINK "https://doi.org/10.4324/9780203928660" \h </w:instrText>
      </w:r>
      <w:r>
        <w:fldChar w:fldCharType="separate"/>
      </w:r>
      <w:r>
        <w:rPr>
          <w:rStyle w:val="Hyperlink"/>
        </w:rPr>
        <w:t>10.4324/9780203928660</w:t>
      </w:r>
      <w:r>
        <w:rPr>
          <w:rStyle w:val="Hyperlink"/>
        </w:rPr>
        <w:fldChar w:fldCharType="end"/>
      </w:r>
      <w:r>
        <w:t>.</w:t>
      </w:r>
    </w:p>
    <w:p w14:paraId="69C52691" w14:textId="77777777" w:rsidR="001623DA" w:rsidRDefault="000010DD">
      <w:pPr>
        <w:pStyle w:val="Bibliography"/>
      </w:pPr>
      <w:r>
        <w:t xml:space="preserve">———. 2018b. “Pacific Region Integrated Fisheries Management Plan Pacific Herring 2018/2019.” Vancouver, </w:t>
      </w:r>
      <w:del w:id="542" w:author="Vanessa Martin" w:date="2019-02-26T14:56:00Z">
        <w:r w:rsidDel="00140529">
          <w:delText>BC</w:delText>
        </w:r>
      </w:del>
      <w:ins w:id="543" w:author="Vanessa Martin" w:date="2019-02-26T14:56:00Z">
        <w:r w:rsidR="00140529">
          <w:t>B.C.</w:t>
        </w:r>
      </w:ins>
      <w:r>
        <w:t>: Fisheries; Oceans Canada.</w:t>
      </w:r>
    </w:p>
    <w:p w14:paraId="4B657506" w14:textId="77777777" w:rsidR="001623DA" w:rsidRDefault="000010DD">
      <w:pPr>
        <w:pStyle w:val="Bibliography"/>
      </w:pPr>
      <w:r>
        <w:t xml:space="preserve">Emery, Claude. 1992. “The northern cod crisis (BP-313E).” Political; Social Affairs Division. </w:t>
      </w:r>
      <w:r>
        <w:fldChar w:fldCharType="begin"/>
      </w:r>
      <w:r>
        <w:instrText xml:space="preserve"> HYPERLINK "http://publications.gc.ca/Collection-R/LoPBdP/BP/bp313-e.htm" \h </w:instrText>
      </w:r>
      <w:r>
        <w:fldChar w:fldCharType="separate"/>
      </w:r>
      <w:r>
        <w:rPr>
          <w:rStyle w:val="Hyperlink"/>
        </w:rPr>
        <w:t>http://publications.gc.ca/Collection-R/LoPBdP/BP/bp313-e.htm</w:t>
      </w:r>
      <w:r>
        <w:rPr>
          <w:rStyle w:val="Hyperlink"/>
        </w:rPr>
        <w:fldChar w:fldCharType="end"/>
      </w:r>
      <w:r>
        <w:t>.</w:t>
      </w:r>
    </w:p>
    <w:p w14:paraId="0E4733AF" w14:textId="77777777" w:rsidR="001623DA" w:rsidRDefault="000010DD">
      <w:pPr>
        <w:pStyle w:val="Bibliography"/>
      </w:pPr>
      <w:r>
        <w:t>FAO. 2016. “Fishery Statistical Collections: Fishery Commodities and Trade. (1950-2015). Accessed through FishStatJ software.” Rome.</w:t>
      </w:r>
    </w:p>
    <w:p w14:paraId="5C968582" w14:textId="77777777" w:rsidR="001623DA" w:rsidRDefault="000010DD">
      <w:pPr>
        <w:pStyle w:val="Bibliography"/>
      </w:pPr>
      <w:r>
        <w:t xml:space="preserve">Fisheries and Oceans Canada. 2016. “Recreational Catch Statistics.” </w:t>
      </w:r>
      <w:r>
        <w:fldChar w:fldCharType="begin"/>
      </w:r>
      <w:r>
        <w:instrText xml:space="preserve"> HYPERLINK "http://www.dfo-mpo.gc.ca/stats/rec/pac/index-eng.html" \h </w:instrText>
      </w:r>
      <w:r>
        <w:fldChar w:fldCharType="separate"/>
      </w:r>
      <w:r>
        <w:rPr>
          <w:rStyle w:val="Hyperlink"/>
        </w:rPr>
        <w:t>http://www.dfo-mpo.gc.ca/stats/rec/pac/index-eng.html</w:t>
      </w:r>
      <w:r>
        <w:rPr>
          <w:rStyle w:val="Hyperlink"/>
        </w:rPr>
        <w:fldChar w:fldCharType="end"/>
      </w:r>
      <w:r>
        <w:t>.</w:t>
      </w:r>
    </w:p>
    <w:p w14:paraId="158CAA44" w14:textId="77777777" w:rsidR="001623DA" w:rsidRDefault="000010DD">
      <w:pPr>
        <w:pStyle w:val="Bibliography"/>
      </w:pPr>
      <w:r>
        <w:t xml:space="preserve">———. 2017. “Summary Commercial Catch Statistics | Pacific Region.” </w:t>
      </w:r>
      <w:r>
        <w:fldChar w:fldCharType="begin"/>
      </w:r>
      <w:r>
        <w:instrText xml:space="preserve"> HYPERLINK "http://www.pac.dfo-mpo.gc.ca/stats/comm/summ-somm/index-eng.html" \h </w:instrText>
      </w:r>
      <w:r>
        <w:fldChar w:fldCharType="separate"/>
      </w:r>
      <w:r>
        <w:rPr>
          <w:rStyle w:val="Hyperlink"/>
        </w:rPr>
        <w:t>http://www.pac.dfo-mpo.gc.ca/stats/comm/summ-somm/index-eng.html</w:t>
      </w:r>
      <w:r>
        <w:rPr>
          <w:rStyle w:val="Hyperlink"/>
        </w:rPr>
        <w:fldChar w:fldCharType="end"/>
      </w:r>
      <w:r>
        <w:t>.</w:t>
      </w:r>
    </w:p>
    <w:p w14:paraId="506CA49B" w14:textId="77777777" w:rsidR="001623DA" w:rsidRDefault="000010DD">
      <w:pPr>
        <w:pStyle w:val="Bibliography"/>
      </w:pPr>
      <w:r>
        <w:t xml:space="preserve">Government of Canada. 2014. “Canada Gazette – Holders of the Commercial Roe Herring Fishing Licences Remission Order.” Ottawa, Canada. </w:t>
      </w:r>
      <w:r>
        <w:fldChar w:fldCharType="begin"/>
      </w:r>
      <w:r>
        <w:instrText xml:space="preserve"> HYPERLINK "http://www.gazette.gc.ca/rp-pr/p2/2014/2014-12-31/html/si-tr108-eng.html" \h </w:instrText>
      </w:r>
      <w:r>
        <w:fldChar w:fldCharType="separate"/>
      </w:r>
      <w:r>
        <w:rPr>
          <w:rStyle w:val="Hyperlink"/>
        </w:rPr>
        <w:t>http://www.gazette.gc.ca/rp-pr/p2/2014/2014-12-31/html/si-tr108-eng.html</w:t>
      </w:r>
      <w:r>
        <w:rPr>
          <w:rStyle w:val="Hyperlink"/>
        </w:rPr>
        <w:fldChar w:fldCharType="end"/>
      </w:r>
      <w:r>
        <w:t>.</w:t>
      </w:r>
    </w:p>
    <w:p w14:paraId="72F3A719" w14:textId="77777777" w:rsidR="001623DA" w:rsidRDefault="000010DD">
      <w:pPr>
        <w:pStyle w:val="Bibliography"/>
      </w:pPr>
      <w:r>
        <w:t xml:space="preserve">———. 2019. “EI Fishing benefits - How much could you receive.” </w:t>
      </w:r>
      <w:r>
        <w:fldChar w:fldCharType="begin"/>
      </w:r>
      <w:r>
        <w:instrText xml:space="preserve"> HYPERLINK "https://www.canada.ca/en/services/benefits/ei/ei-fishing/benefit-amount.html https://web.archive.org/web/20190104235331/https://www.canada.ca/en/services/benefits/ei/ei-fishing/benefit-amount.html" \h </w:instrText>
      </w:r>
      <w:r>
        <w:fldChar w:fldCharType="separate"/>
      </w:r>
      <w:r>
        <w:rPr>
          <w:rStyle w:val="Hyperlink"/>
        </w:rPr>
        <w:t>https://www.canada.ca/en/services/benefits/ei/ei-fishing/benefit-amount.html https://web.archive.org/web/20190104235331/https://www.canada.ca/en/services/benefits/ei/ei-fishing/benefit-amount.html</w:t>
      </w:r>
      <w:r>
        <w:rPr>
          <w:rStyle w:val="Hyperlink"/>
        </w:rPr>
        <w:fldChar w:fldCharType="end"/>
      </w:r>
      <w:r>
        <w:t>.</w:t>
      </w:r>
    </w:p>
    <w:p w14:paraId="085E4D4A" w14:textId="77777777" w:rsidR="001623DA" w:rsidRDefault="000010DD">
      <w:pPr>
        <w:pStyle w:val="Bibliography"/>
      </w:pPr>
      <w:r>
        <w:lastRenderedPageBreak/>
        <w:t xml:space="preserve">GSGislason &amp; Associates Ltd. 2015. “The Importance of Herring to the </w:t>
      </w:r>
      <w:del w:id="544" w:author="Vanessa Martin" w:date="2019-02-26T14:56:00Z">
        <w:r w:rsidDel="00140529">
          <w:delText>BC</w:delText>
        </w:r>
      </w:del>
      <w:ins w:id="545" w:author="Vanessa Martin" w:date="2019-02-26T14:56:00Z">
        <w:r w:rsidR="00140529">
          <w:t>B.C.</w:t>
        </w:r>
      </w:ins>
      <w:r>
        <w:t xml:space="preserve"> Wild Seafood Industry.” Vancouver, </w:t>
      </w:r>
      <w:del w:id="546" w:author="Vanessa Martin" w:date="2019-02-26T14:56:00Z">
        <w:r w:rsidDel="00140529">
          <w:delText>BC</w:delText>
        </w:r>
      </w:del>
      <w:ins w:id="547" w:author="Vanessa Martin" w:date="2019-02-26T14:56:00Z">
        <w:r w:rsidR="00140529">
          <w:t>B.C.</w:t>
        </w:r>
      </w:ins>
      <w:r>
        <w:t>.</w:t>
      </w:r>
    </w:p>
    <w:p w14:paraId="24C7D63E" w14:textId="77777777" w:rsidR="001623DA" w:rsidRDefault="000010DD">
      <w:pPr>
        <w:pStyle w:val="Bibliography"/>
      </w:pPr>
      <w:r>
        <w:t xml:space="preserve">Haas, Andrea R., Danielle N. Edwards, and U. Rashid Sumaila. 2016. “Corporate concentration and processor control: Insights from the salmon and herring fisheries in British Columbia.” </w:t>
      </w:r>
      <w:r>
        <w:rPr>
          <w:i/>
        </w:rPr>
        <w:t>Marine Policy</w:t>
      </w:r>
      <w:r>
        <w:t xml:space="preserve"> 68. Elsevier: 83–90. doi:</w:t>
      </w:r>
      <w:r>
        <w:fldChar w:fldCharType="begin"/>
      </w:r>
      <w:r>
        <w:instrText xml:space="preserve"> HYPERLINK "https://doi.org/10.1016/j.marpol.2016.02.019" \h </w:instrText>
      </w:r>
      <w:r>
        <w:fldChar w:fldCharType="separate"/>
      </w:r>
      <w:r>
        <w:rPr>
          <w:rStyle w:val="Hyperlink"/>
        </w:rPr>
        <w:t>10.1016/j.marpol.2016.02.019</w:t>
      </w:r>
      <w:r>
        <w:rPr>
          <w:rStyle w:val="Hyperlink"/>
        </w:rPr>
        <w:fldChar w:fldCharType="end"/>
      </w:r>
      <w:r>
        <w:t>.</w:t>
      </w:r>
    </w:p>
    <w:p w14:paraId="0D3FED4D" w14:textId="666D4587" w:rsidR="00D24BC5" w:rsidRDefault="00D24BC5">
      <w:pPr>
        <w:pStyle w:val="Bibliography"/>
        <w:rPr>
          <w:ins w:id="548" w:author="Vanessa Martin" w:date="2019-02-28T16:42:00Z"/>
        </w:rPr>
      </w:pPr>
      <w:commentRangeStart w:id="549"/>
      <w:ins w:id="550" w:author="Vanessa Martin" w:date="2019-02-28T16:42:00Z">
        <w:r>
          <w:t xml:space="preserve">Herring School. 2015. Herring Through Time. </w:t>
        </w:r>
      </w:ins>
      <w:ins w:id="551" w:author="Vanessa Martin" w:date="2019-02-28T16:43:00Z">
        <w:r>
          <w:t>Pacific Herring: Past, Present and Future.</w:t>
        </w:r>
      </w:ins>
      <w:ins w:id="552" w:author="Vanessa Martin" w:date="2019-02-28T16:44:00Z">
        <w:r>
          <w:t xml:space="preserve"> Campbell River, B.C.: </w:t>
        </w:r>
      </w:ins>
      <w:ins w:id="553" w:author="Vanessa Martin" w:date="2019-02-28T16:45:00Z">
        <w:r>
          <w:t>Hakai Institute.</w:t>
        </w:r>
      </w:ins>
      <w:ins w:id="554" w:author="Vanessa Martin" w:date="2019-02-28T16:43:00Z">
        <w:r>
          <w:t xml:space="preserve"> http://www.pacificherring.org/timeline. </w:t>
        </w:r>
      </w:ins>
      <w:commentRangeEnd w:id="549"/>
      <w:ins w:id="555" w:author="Vanessa Martin" w:date="2019-02-28T16:45:00Z">
        <w:r>
          <w:rPr>
            <w:rStyle w:val="CommentReference"/>
          </w:rPr>
          <w:commentReference w:id="549"/>
        </w:r>
      </w:ins>
    </w:p>
    <w:p w14:paraId="2172D181" w14:textId="7D7F0717" w:rsidR="001623DA" w:rsidRDefault="000010DD">
      <w:pPr>
        <w:pStyle w:val="Bibliography"/>
      </w:pPr>
      <w:r>
        <w:t xml:space="preserve">Lagaron Comba, E., E. Herrero Lopez, F. Mayo Martin, and L. Tresserra. 1999. “Nuestra experiencia en el tratamiento integral de los fisurados labio-palatinos.” 1. Vol. 25. Vancouver, </w:t>
      </w:r>
      <w:del w:id="556" w:author="Vanessa Martin" w:date="2019-02-26T14:56:00Z">
        <w:r w:rsidDel="00140529">
          <w:delText>BC</w:delText>
        </w:r>
      </w:del>
      <w:ins w:id="557" w:author="Vanessa Martin" w:date="2019-02-26T14:56:00Z">
        <w:r w:rsidR="00140529">
          <w:t>B.C.</w:t>
        </w:r>
      </w:ins>
      <w:r>
        <w:t>: Nelson Bros Fisheries Ltd.</w:t>
      </w:r>
    </w:p>
    <w:p w14:paraId="4CDC188E" w14:textId="77777777" w:rsidR="001623DA" w:rsidRDefault="000010DD">
      <w:pPr>
        <w:pStyle w:val="Bibliography"/>
      </w:pPr>
      <w:r>
        <w:t xml:space="preserve">McGrath, Keegan P., Nathan L. Pelletier, and Peter H. Tyedmers. 2015. “Life cycle assessment of a novel closed-containment salmon aquaculture technology.” </w:t>
      </w:r>
      <w:r>
        <w:rPr>
          <w:i/>
        </w:rPr>
        <w:t>Environmental Science and Technology</w:t>
      </w:r>
      <w:r>
        <w:t xml:space="preserve"> 49 (9): 5628–36. doi:</w:t>
      </w:r>
      <w:r>
        <w:fldChar w:fldCharType="begin"/>
      </w:r>
      <w:r>
        <w:instrText xml:space="preserve"> HYPERLINK "https://doi.org/10.1021/es5051138" \h </w:instrText>
      </w:r>
      <w:r>
        <w:fldChar w:fldCharType="separate"/>
      </w:r>
      <w:r>
        <w:rPr>
          <w:rStyle w:val="Hyperlink"/>
        </w:rPr>
        <w:t>10.1021/es5051138</w:t>
      </w:r>
      <w:r>
        <w:rPr>
          <w:rStyle w:val="Hyperlink"/>
        </w:rPr>
        <w:fldChar w:fldCharType="end"/>
      </w:r>
      <w:r>
        <w:t>.</w:t>
      </w:r>
    </w:p>
    <w:p w14:paraId="32A6DF7F" w14:textId="77777777" w:rsidR="001623DA" w:rsidRDefault="000010DD">
      <w:pPr>
        <w:pStyle w:val="Bibliography"/>
      </w:pPr>
      <w:r>
        <w:t xml:space="preserve">Nelson, Stuart. 2006. “West Coast Fishing Fleet: An Analysis of commercial fishing licence, quota, and vessel values.” Surrey, </w:t>
      </w:r>
      <w:del w:id="558" w:author="Vanessa Martin" w:date="2019-02-26T14:56:00Z">
        <w:r w:rsidDel="00140529">
          <w:delText>BC</w:delText>
        </w:r>
      </w:del>
      <w:ins w:id="559" w:author="Vanessa Martin" w:date="2019-02-26T14:56:00Z">
        <w:r w:rsidR="00140529">
          <w:t>B.C.</w:t>
        </w:r>
      </w:ins>
      <w:r>
        <w:t>: Nelson Bros Fisheries Ltd.</w:t>
      </w:r>
    </w:p>
    <w:p w14:paraId="46D8D1CB" w14:textId="77777777" w:rsidR="001623DA" w:rsidRDefault="000010DD">
      <w:pPr>
        <w:pStyle w:val="Bibliography"/>
      </w:pPr>
      <w:r>
        <w:t xml:space="preserve">———. 2007. “West Coast Fishing Fleet: An Analysis of commercial fishing licence, quota, and vessel values.” Surrey, </w:t>
      </w:r>
      <w:del w:id="560" w:author="Vanessa Martin" w:date="2019-02-26T14:56:00Z">
        <w:r w:rsidDel="00140529">
          <w:delText>BC</w:delText>
        </w:r>
      </w:del>
      <w:ins w:id="561" w:author="Vanessa Martin" w:date="2019-02-26T14:56:00Z">
        <w:r w:rsidR="00140529">
          <w:t>B.C.</w:t>
        </w:r>
      </w:ins>
      <w:r>
        <w:t>: Nelson Bros Fisheries Ltd.</w:t>
      </w:r>
    </w:p>
    <w:p w14:paraId="06F53D9A" w14:textId="77777777" w:rsidR="001623DA" w:rsidRDefault="000010DD">
      <w:pPr>
        <w:pStyle w:val="Bibliography"/>
      </w:pPr>
      <w:r>
        <w:t xml:space="preserve">———. 2008a. “An Analysis of: commercial fishing licence, quota, and vessel values.” </w:t>
      </w:r>
      <w:r>
        <w:rPr>
          <w:i/>
        </w:rPr>
        <w:t>Methodology</w:t>
      </w:r>
      <w:r>
        <w:t>, 94.</w:t>
      </w:r>
    </w:p>
    <w:p w14:paraId="09490328" w14:textId="77777777" w:rsidR="001623DA" w:rsidRDefault="000010DD">
      <w:pPr>
        <w:pStyle w:val="Bibliography"/>
      </w:pPr>
      <w:r>
        <w:t xml:space="preserve">———. 2008b. “West Coast Fishing Fleet: An Analysis of Commercial Fishing Licence, Quota, and Vessel Values.” Surrey, </w:t>
      </w:r>
      <w:del w:id="562" w:author="Vanessa Martin" w:date="2019-02-26T14:56:00Z">
        <w:r w:rsidDel="00140529">
          <w:delText>BC</w:delText>
        </w:r>
      </w:del>
      <w:ins w:id="563" w:author="Vanessa Martin" w:date="2019-02-26T14:56:00Z">
        <w:r w:rsidR="00140529">
          <w:t>B.C.</w:t>
        </w:r>
      </w:ins>
      <w:r>
        <w:t>: Nelson Bros Fisheries Ltd.</w:t>
      </w:r>
    </w:p>
    <w:p w14:paraId="510AD093" w14:textId="77777777" w:rsidR="001623DA" w:rsidRDefault="000010DD">
      <w:pPr>
        <w:pStyle w:val="Bibliography"/>
      </w:pPr>
      <w:r>
        <w:t xml:space="preserve">———. 2009a. “Pacific Commercial Fishing Fleet: Financial Profiles for 2007.” Surrey, </w:t>
      </w:r>
      <w:del w:id="564" w:author="Vanessa Martin" w:date="2019-02-26T14:56:00Z">
        <w:r w:rsidDel="00140529">
          <w:delText>BC</w:delText>
        </w:r>
      </w:del>
      <w:ins w:id="565" w:author="Vanessa Martin" w:date="2019-02-26T14:56:00Z">
        <w:r w:rsidR="00140529">
          <w:t>B.C.</w:t>
        </w:r>
      </w:ins>
      <w:r>
        <w:t>: Nelson Bros Fisheries Ltd.</w:t>
      </w:r>
    </w:p>
    <w:p w14:paraId="26F07657" w14:textId="77777777" w:rsidR="001623DA" w:rsidRDefault="000010DD">
      <w:pPr>
        <w:pStyle w:val="Bibliography"/>
      </w:pPr>
      <w:r>
        <w:t xml:space="preserve">———. 2009b. “West Coast Fishing Fleet: An Analysis of Commercial Fishing Licence, Quota, and Vessel Values.” Surrey, </w:t>
      </w:r>
      <w:del w:id="566" w:author="Vanessa Martin" w:date="2019-02-26T14:56:00Z">
        <w:r w:rsidDel="00140529">
          <w:delText>BC</w:delText>
        </w:r>
      </w:del>
      <w:ins w:id="567" w:author="Vanessa Martin" w:date="2019-02-26T14:56:00Z">
        <w:r w:rsidR="00140529">
          <w:t>B.C.</w:t>
        </w:r>
      </w:ins>
      <w:r>
        <w:t>: Nelson Bros Fisheries Ltd.</w:t>
      </w:r>
    </w:p>
    <w:p w14:paraId="71F8A066" w14:textId="77777777" w:rsidR="001623DA" w:rsidRDefault="000010DD">
      <w:pPr>
        <w:pStyle w:val="Bibliography"/>
      </w:pPr>
      <w:r>
        <w:t xml:space="preserve">———. 2010. “West Coast Fishing Fleet: Analysis of Commercial Fishing Licence, Quota, and Vessel Values.” Surrey, </w:t>
      </w:r>
      <w:del w:id="568" w:author="Vanessa Martin" w:date="2019-02-26T14:56:00Z">
        <w:r w:rsidDel="00140529">
          <w:delText>BC</w:delText>
        </w:r>
      </w:del>
      <w:ins w:id="569" w:author="Vanessa Martin" w:date="2019-02-26T14:56:00Z">
        <w:r w:rsidR="00140529">
          <w:t>B.C.</w:t>
        </w:r>
      </w:ins>
      <w:r>
        <w:t>: Nelson Bros Fisheries Ltd.</w:t>
      </w:r>
    </w:p>
    <w:p w14:paraId="6A2E5D1E" w14:textId="77777777" w:rsidR="001623DA" w:rsidRDefault="000010DD">
      <w:pPr>
        <w:pStyle w:val="Bibliography"/>
      </w:pPr>
      <w:r>
        <w:t>———. 2011. “West Coast Fishing Fleet: An Analysis of Commercial Fishing Licence, Quota, and Vessel Values,” 94.</w:t>
      </w:r>
    </w:p>
    <w:p w14:paraId="0FB72FAD" w14:textId="77777777" w:rsidR="001623DA" w:rsidRDefault="000010DD">
      <w:pPr>
        <w:pStyle w:val="Bibliography"/>
      </w:pPr>
      <w:r>
        <w:t>———. 2012. “West Coast Fishing Fleet: An Analysis of Commercial Fishing Licence, Quota, and Vessel Values,” 94.</w:t>
      </w:r>
    </w:p>
    <w:p w14:paraId="01ACC948" w14:textId="77777777" w:rsidR="001623DA" w:rsidRDefault="000010DD">
      <w:pPr>
        <w:pStyle w:val="Bibliography"/>
      </w:pPr>
      <w:r>
        <w:t>———. 2013. “West Coast Fishing Fleet: An Analysis of Commercial Fishing Licence, Quota, and Vessel Values,” 94.</w:t>
      </w:r>
    </w:p>
    <w:p w14:paraId="5CB282EE" w14:textId="77777777" w:rsidR="001623DA" w:rsidRDefault="000010DD">
      <w:pPr>
        <w:pStyle w:val="Bibliography"/>
      </w:pPr>
      <w:r>
        <w:t xml:space="preserve">———. 2016. “West Coast Fishing Fleet: An Analysis of commercial fishing licence, quota, and vessel values.” Surrey, </w:t>
      </w:r>
      <w:del w:id="570" w:author="Vanessa Martin" w:date="2019-02-26T14:56:00Z">
        <w:r w:rsidDel="00140529">
          <w:delText>BC</w:delText>
        </w:r>
      </w:del>
      <w:ins w:id="571" w:author="Vanessa Martin" w:date="2019-02-26T14:56:00Z">
        <w:r w:rsidR="00140529">
          <w:t>B.C.</w:t>
        </w:r>
      </w:ins>
      <w:r>
        <w:t>: Nelson Bros Fisheries Ltd.</w:t>
      </w:r>
    </w:p>
    <w:p w14:paraId="4755D202" w14:textId="24DE4354" w:rsidR="001623DA" w:rsidRDefault="000010DD">
      <w:pPr>
        <w:pStyle w:val="Bibliography"/>
        <w:rPr>
          <w:ins w:id="572" w:author="Vanessa Martin" w:date="2019-02-28T16:51:00Z"/>
        </w:rPr>
      </w:pPr>
      <w:r>
        <w:t xml:space="preserve">Pelletier, Nathan, Peter Tyedmers, Ulf Sonesson, Astrid Scholz, Friederike Ziegler, Anna Flysjo, Sarah Kruse, Beatriz Cancino, and Howard Silverman. 2009. “Not all salmon are created equal: life cycle assessment (LCA) of global salmon farming systems.” </w:t>
      </w:r>
      <w:r>
        <w:rPr>
          <w:i/>
        </w:rPr>
        <w:t>Environmental Science &amp; Technology</w:t>
      </w:r>
      <w:r>
        <w:t xml:space="preserve"> 43 (23): 8730–6. doi:</w:t>
      </w:r>
      <w:r>
        <w:fldChar w:fldCharType="begin"/>
      </w:r>
      <w:r>
        <w:instrText xml:space="preserve"> HYPERLINK "https://doi.org/10.1021/es9010114" \h </w:instrText>
      </w:r>
      <w:r>
        <w:fldChar w:fldCharType="separate"/>
      </w:r>
      <w:r>
        <w:rPr>
          <w:rStyle w:val="Hyperlink"/>
        </w:rPr>
        <w:t>10.1021/es9010114</w:t>
      </w:r>
      <w:r>
        <w:rPr>
          <w:rStyle w:val="Hyperlink"/>
        </w:rPr>
        <w:fldChar w:fldCharType="end"/>
      </w:r>
      <w:r>
        <w:t>.</w:t>
      </w:r>
    </w:p>
    <w:p w14:paraId="7DC9A256" w14:textId="4FB6DEFD" w:rsidR="00D24BC5" w:rsidRDefault="00D24BC5" w:rsidP="000010DD">
      <w:pPr>
        <w:pStyle w:val="Bibliography"/>
      </w:pPr>
    </w:p>
    <w:sectPr w:rsidR="00D24BC5" w:rsidSect="00140529">
      <w:headerReference w:type="default" r:id="rId11"/>
      <w:pgSz w:w="12240" w:h="15840"/>
      <w:pgMar w:top="1958" w:right="1440" w:bottom="1440" w:left="1440" w:header="720" w:footer="720" w:gutter="0"/>
      <w:cols w:space="720"/>
      <w:sectPrChange w:id="574" w:author="Vanessa Martin" w:date="2019-02-26T14:53:00Z">
        <w:sectPr w:rsidR="00D24BC5" w:rsidSect="00140529">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0" w:author="Vanessa Martin" w:date="2019-02-28T16:21:00Z" w:initials="VM">
    <w:p w14:paraId="2A30B76E" w14:textId="0CF45F33" w:rsidR="000010DD" w:rsidRDefault="000010DD" w:rsidP="003F6D6D">
      <w:pPr>
        <w:pStyle w:val="CommentText"/>
      </w:pPr>
      <w:r>
        <w:rPr>
          <w:rStyle w:val="CommentReference"/>
        </w:rPr>
        <w:annotationRef/>
      </w:r>
      <w:r>
        <w:t xml:space="preserve">The opening statement was true, but there must be some value to gathering this information beyond just that we wanted it. </w:t>
      </w:r>
    </w:p>
    <w:p w14:paraId="29F9CEEE" w14:textId="77777777" w:rsidR="000010DD" w:rsidRDefault="000010DD" w:rsidP="003F6D6D">
      <w:pPr>
        <w:pStyle w:val="CommentText"/>
        <w:numPr>
          <w:ilvl w:val="0"/>
          <w:numId w:val="5"/>
        </w:numPr>
      </w:pPr>
      <w:r>
        <w:t>Important fishery in B.C.</w:t>
      </w:r>
    </w:p>
    <w:p w14:paraId="6F843D60" w14:textId="77777777" w:rsidR="000010DD" w:rsidRDefault="000010DD" w:rsidP="003F6D6D">
      <w:pPr>
        <w:pStyle w:val="CommentText"/>
        <w:numPr>
          <w:ilvl w:val="0"/>
          <w:numId w:val="5"/>
        </w:numPr>
      </w:pPr>
      <w:r>
        <w:t>Long history</w:t>
      </w:r>
    </w:p>
    <w:p w14:paraId="297CB2C5" w14:textId="77777777" w:rsidR="000010DD" w:rsidRDefault="000010DD" w:rsidP="003F6D6D">
      <w:pPr>
        <w:pStyle w:val="CommentText"/>
        <w:numPr>
          <w:ilvl w:val="0"/>
          <w:numId w:val="5"/>
        </w:numPr>
      </w:pPr>
      <w:r>
        <w:t>Recently confined to one geographic area</w:t>
      </w:r>
    </w:p>
    <w:p w14:paraId="24AD62CD" w14:textId="59E7B7A2" w:rsidR="000010DD" w:rsidRDefault="000010DD" w:rsidP="003F6D6D">
      <w:pPr>
        <w:pStyle w:val="CommentText"/>
        <w:numPr>
          <w:ilvl w:val="0"/>
          <w:numId w:val="5"/>
        </w:numPr>
      </w:pPr>
      <w:r>
        <w:t>Desire to quantify this fishery</w:t>
      </w:r>
    </w:p>
  </w:comment>
  <w:comment w:id="122" w:author="Vanessa Martin" w:date="2019-02-28T16:35:00Z" w:initials="VM">
    <w:p w14:paraId="5FFDC18C" w14:textId="7AEE26C2" w:rsidR="000010DD" w:rsidRDefault="000010DD">
      <w:pPr>
        <w:pStyle w:val="CommentText"/>
      </w:pPr>
      <w:r>
        <w:rPr>
          <w:rStyle w:val="CommentReference"/>
        </w:rPr>
        <w:annotationRef/>
      </w:r>
      <w:r>
        <w:t>Was it also the largest fishery prior to this period? I just remember reading that catches really ramped up after WWII.</w:t>
      </w:r>
    </w:p>
  </w:comment>
  <w:comment w:id="184" w:author="Vanessa Martin" w:date="2019-02-28T16:50:00Z" w:initials="VM">
    <w:p w14:paraId="073B0945" w14:textId="1D9F82C3" w:rsidR="000010DD" w:rsidRDefault="000010DD">
      <w:pPr>
        <w:pStyle w:val="CommentText"/>
      </w:pPr>
      <w:r>
        <w:rPr>
          <w:rStyle w:val="CommentReference"/>
        </w:rPr>
        <w:annotationRef/>
      </w:r>
      <w:r>
        <w:t>Citation?</w:t>
      </w:r>
    </w:p>
  </w:comment>
  <w:comment w:id="237" w:author="Vanessa Martin" w:date="2019-02-28T16:58:00Z" w:initials="VM">
    <w:p w14:paraId="65E5D65E" w14:textId="1C3A26FC" w:rsidR="000010DD" w:rsidRDefault="000010DD">
      <w:pPr>
        <w:pStyle w:val="CommentText"/>
      </w:pPr>
      <w:r>
        <w:rPr>
          <w:rStyle w:val="CommentReference"/>
        </w:rPr>
        <w:annotationRef/>
      </w:r>
      <w:r>
        <w:t>Tim, could you include these calculations in here? Even if they’re quite basic, format them to show how you’re using the values? I think that would make it easier for folks to follow.</w:t>
      </w:r>
    </w:p>
  </w:comment>
  <w:comment w:id="238" w:author="Vanessa Martin" w:date="2019-02-28T16:59:00Z" w:initials="VM">
    <w:p w14:paraId="2D82E30F" w14:textId="2871195F" w:rsidR="000010DD" w:rsidRDefault="000010DD">
      <w:pPr>
        <w:pStyle w:val="CommentText"/>
      </w:pPr>
      <w:r>
        <w:rPr>
          <w:rStyle w:val="CommentReference"/>
        </w:rPr>
        <w:annotationRef/>
      </w:r>
      <w:r>
        <w:t>Did you use a conversion ratio from industry or the McGrath et al. paper to calculate this? Could you explain that step as well (i.e. what percentage of the herring carcass gets turned into meal and oil)?</w:t>
      </w:r>
    </w:p>
  </w:comment>
  <w:comment w:id="239" w:author="Vanessa Martin" w:date="2019-02-28T17:00:00Z" w:initials="VM">
    <w:p w14:paraId="0B9F9533" w14:textId="349A91F0" w:rsidR="000010DD" w:rsidRDefault="000010DD">
      <w:pPr>
        <w:pStyle w:val="CommentText"/>
      </w:pPr>
      <w:r>
        <w:rPr>
          <w:rStyle w:val="CommentReference"/>
        </w:rPr>
        <w:annotationRef/>
      </w:r>
      <w:r>
        <w:t xml:space="preserve">Is this specific to Pacific herring exported from Canada? </w:t>
      </w:r>
    </w:p>
  </w:comment>
  <w:comment w:id="215" w:author="Cashion, Timothy" w:date="2019-03-04T11:47:00Z" w:initials="CT">
    <w:p w14:paraId="56FDEA6F" w14:textId="2B851A87" w:rsidR="004A1D31" w:rsidRDefault="004A1D31">
      <w:pPr>
        <w:pStyle w:val="CommentText"/>
      </w:pPr>
      <w:r>
        <w:rPr>
          <w:rStyle w:val="CommentReference"/>
        </w:rPr>
        <w:annotationRef/>
      </w:r>
      <w:r>
        <w:t>Come back to this.</w:t>
      </w:r>
      <w:bookmarkStart w:id="240" w:name="_GoBack"/>
      <w:bookmarkEnd w:id="240"/>
    </w:p>
  </w:comment>
  <w:comment w:id="261" w:author="Vanessa Martin" w:date="2019-02-28T17:18:00Z" w:initials="VM">
    <w:p w14:paraId="3D3492AB" w14:textId="032517C2" w:rsidR="00180250" w:rsidRDefault="00180250">
      <w:pPr>
        <w:pStyle w:val="CommentText"/>
      </w:pPr>
      <w:r>
        <w:rPr>
          <w:rStyle w:val="CommentReference"/>
        </w:rPr>
        <w:annotationRef/>
      </w:r>
      <w:r>
        <w:t>Do they have to declare the specific statistical area, or just the broader management area?</w:t>
      </w:r>
    </w:p>
  </w:comment>
  <w:comment w:id="276" w:author="Vanessa Martin" w:date="2019-02-28T17:20:00Z" w:initials="VM">
    <w:p w14:paraId="6455AFD2" w14:textId="13CD2060" w:rsidR="00180250" w:rsidRDefault="00180250">
      <w:pPr>
        <w:pStyle w:val="CommentText"/>
      </w:pPr>
      <w:r>
        <w:rPr>
          <w:rStyle w:val="CommentReference"/>
        </w:rPr>
        <w:annotationRef/>
      </w:r>
      <w:r>
        <w:t>Could you add the last year that each of the other areas was fished?</w:t>
      </w:r>
    </w:p>
  </w:comment>
  <w:comment w:id="279" w:author="Vanessa Martin" w:date="2019-02-28T17:22:00Z" w:initials="VM">
    <w:p w14:paraId="45E87030" w14:textId="2F6C9273" w:rsidR="00213E32" w:rsidRDefault="00213E32">
      <w:pPr>
        <w:pStyle w:val="CommentText"/>
      </w:pPr>
      <w:r>
        <w:rPr>
          <w:rStyle w:val="CommentReference"/>
        </w:rPr>
        <w:annotationRef/>
      </w:r>
      <w:r>
        <w:t xml:space="preserve">Could you put a </w:t>
      </w:r>
      <w:r w:rsidR="00446AEC">
        <w:t xml:space="preserve">year or </w:t>
      </w:r>
      <w:r>
        <w:t>range of years, during which it became the majority of the catch?</w:t>
      </w:r>
    </w:p>
  </w:comment>
  <w:comment w:id="290" w:author="Vanessa Martin" w:date="2019-02-28T17:29:00Z" w:initials="VM">
    <w:p w14:paraId="24C80852" w14:textId="77777777" w:rsidR="00446AEC" w:rsidRDefault="00446AEC">
      <w:pPr>
        <w:pStyle w:val="CommentText"/>
      </w:pPr>
      <w:r>
        <w:rPr>
          <w:rStyle w:val="CommentReference"/>
        </w:rPr>
        <w:annotationRef/>
      </w:r>
      <w:r>
        <w:t>For 2019? Or in general each year?</w:t>
      </w:r>
    </w:p>
    <w:p w14:paraId="355DB1F0" w14:textId="77777777" w:rsidR="00446AEC" w:rsidRDefault="00446AEC">
      <w:pPr>
        <w:pStyle w:val="CommentText"/>
      </w:pPr>
    </w:p>
    <w:p w14:paraId="18410918" w14:textId="0D0A67FA" w:rsidR="00446AEC" w:rsidRDefault="00446AEC">
      <w:pPr>
        <w:pStyle w:val="CommentText"/>
      </w:pPr>
      <w:r>
        <w:t>Can you include a sentence about how seine license holders can transfer their licenses to food and bait and when during the year that process happens (is it after they pay the license fee? After the IFMP/quota is approved?)</w:t>
      </w:r>
    </w:p>
  </w:comment>
  <w:comment w:id="293" w:author="Vanessa Martin" w:date="2019-02-28T17:30:00Z" w:initials="VM">
    <w:p w14:paraId="5BECB68D" w14:textId="11FC34A9" w:rsidR="00446AEC" w:rsidRDefault="00446AEC">
      <w:pPr>
        <w:pStyle w:val="CommentText"/>
      </w:pPr>
      <w:r>
        <w:rPr>
          <w:rStyle w:val="CommentReference"/>
        </w:rPr>
        <w:annotationRef/>
      </w:r>
      <w:r>
        <w:t xml:space="preserve">Can you put something in about landed values prior to this sentence? Maybe in The Products, you could briefly describe each stage, what the product is (i.e. whole fish, brined roe, etc), and what the relevant value term is. Then you can revisit that here, with specific references to the numbers and how they’ve changed through time. I still don’t exactly understand the difference between the ex-vessel and landed values. I also think if you’re going to compare ex-vessel, landed, and wholesale values, there should be a figure with all of them (or at least an additional figure with landed, so it can be compared to Figure 12 and 13). </w:t>
      </w:r>
    </w:p>
  </w:comment>
  <w:comment w:id="307" w:author="Vanessa Martin" w:date="2019-02-28T17:36:00Z" w:initials="VM">
    <w:p w14:paraId="71306E1B" w14:textId="37E29BAF" w:rsidR="00446AEC" w:rsidRDefault="00446AEC">
      <w:pPr>
        <w:pStyle w:val="CommentText"/>
      </w:pPr>
      <w:r>
        <w:rPr>
          <w:rStyle w:val="CommentReference"/>
        </w:rPr>
        <w:annotationRef/>
      </w:r>
      <w:r>
        <w:t>Does this mean that fishers are still making the same net profit, even though the value of the product is lower?</w:t>
      </w:r>
    </w:p>
  </w:comment>
  <w:comment w:id="331" w:author="Vanessa Martin" w:date="2019-02-28T17:40:00Z" w:initials="VM">
    <w:p w14:paraId="60A10888" w14:textId="3F6B3DF2" w:rsidR="008631C0" w:rsidRDefault="008631C0">
      <w:pPr>
        <w:pStyle w:val="CommentText"/>
      </w:pPr>
      <w:r>
        <w:rPr>
          <w:rStyle w:val="CommentReference"/>
        </w:rPr>
        <w:annotationRef/>
      </w:r>
      <w:r>
        <w:t>Does this mean the total number of pools can’t exceed 10, or the number of licenses per pool can’t be more than 10?</w:t>
      </w:r>
    </w:p>
  </w:comment>
  <w:comment w:id="334" w:author="Vanessa Martin" w:date="2019-02-28T17:42:00Z" w:initials="VM">
    <w:p w14:paraId="08C700BF" w14:textId="2BDF515C" w:rsidR="008631C0" w:rsidRDefault="008631C0">
      <w:pPr>
        <w:pStyle w:val="CommentText"/>
      </w:pPr>
      <w:r>
        <w:rPr>
          <w:rStyle w:val="CommentReference"/>
        </w:rPr>
        <w:annotationRef/>
      </w:r>
      <w:r>
        <w:t>Is this accurate?</w:t>
      </w:r>
    </w:p>
  </w:comment>
  <w:comment w:id="348" w:author="Vanessa Martin" w:date="2019-02-28T17:43:00Z" w:initials="VM">
    <w:p w14:paraId="47F82D96" w14:textId="06FA3CB9" w:rsidR="008631C0" w:rsidRDefault="008631C0">
      <w:pPr>
        <w:pStyle w:val="CommentText"/>
      </w:pPr>
      <w:r>
        <w:rPr>
          <w:rStyle w:val="CommentReference"/>
        </w:rPr>
        <w:annotationRef/>
      </w:r>
      <w:r>
        <w:t>Quota?</w:t>
      </w:r>
    </w:p>
  </w:comment>
  <w:comment w:id="359" w:author="Vanessa Martin" w:date="2019-02-28T17:45:00Z" w:initials="VM">
    <w:p w14:paraId="79167388" w14:textId="000977E7" w:rsidR="008631C0" w:rsidRDefault="008631C0">
      <w:pPr>
        <w:pStyle w:val="CommentText"/>
      </w:pPr>
      <w:r>
        <w:rPr>
          <w:rStyle w:val="CommentReference"/>
        </w:rPr>
        <w:annotationRef/>
      </w:r>
      <w:r>
        <w:t>What about gillnet licenses? If you don’t have these data, can you explain why?</w:t>
      </w:r>
    </w:p>
  </w:comment>
  <w:comment w:id="360" w:author="Vanessa Martin" w:date="2019-02-28T17:44:00Z" w:initials="VM">
    <w:p w14:paraId="6EB4288B" w14:textId="2E94C9CD" w:rsidR="008631C0" w:rsidRDefault="008631C0">
      <w:pPr>
        <w:pStyle w:val="CommentText"/>
      </w:pPr>
      <w:r>
        <w:rPr>
          <w:rStyle w:val="CommentReference"/>
        </w:rPr>
        <w:annotationRef/>
      </w:r>
      <w:r>
        <w:t xml:space="preserve">Does stacking licenses have anything to do with pooling (like the pooled licenses don't all have to fish on the same boat?)? If not, that should be clarified. </w:t>
      </w:r>
    </w:p>
  </w:comment>
  <w:comment w:id="371" w:author="Vanessa Martin" w:date="2019-02-28T17:47:00Z" w:initials="VM">
    <w:p w14:paraId="51531322" w14:textId="48B93218" w:rsidR="008631C0" w:rsidRDefault="008631C0">
      <w:pPr>
        <w:pStyle w:val="CommentText"/>
      </w:pPr>
      <w:r>
        <w:rPr>
          <w:rStyle w:val="CommentReference"/>
        </w:rPr>
        <w:annotationRef/>
      </w:r>
      <w:r>
        <w:t>Can you explain what that means? Within the SOG, as statistical areas are closed?</w:t>
      </w:r>
    </w:p>
  </w:comment>
  <w:comment w:id="386" w:author="Vanessa Martin" w:date="2019-02-28T17:50:00Z" w:initials="VM">
    <w:p w14:paraId="26790128" w14:textId="08543FA2" w:rsidR="003902D1" w:rsidRDefault="003902D1">
      <w:pPr>
        <w:pStyle w:val="CommentText"/>
      </w:pPr>
      <w:r>
        <w:rPr>
          <w:rStyle w:val="CommentReference"/>
        </w:rPr>
        <w:annotationRef/>
      </w:r>
      <w:r>
        <w:t>?</w:t>
      </w:r>
    </w:p>
  </w:comment>
  <w:comment w:id="403" w:author="Vanessa Martin" w:date="2019-02-28T17:52:00Z" w:initials="VM">
    <w:p w14:paraId="775BF209" w14:textId="0291D3AA" w:rsidR="003902D1" w:rsidRDefault="003902D1">
      <w:pPr>
        <w:pStyle w:val="CommentText"/>
      </w:pPr>
      <w:r>
        <w:rPr>
          <w:rStyle w:val="CommentReference"/>
        </w:rPr>
        <w:annotationRef/>
      </w:r>
      <w:r>
        <w:t>Citation?</w:t>
      </w:r>
    </w:p>
  </w:comment>
  <w:comment w:id="461" w:author="Vanessa Martin" w:date="2019-02-28T17:58:00Z" w:initials="VM">
    <w:p w14:paraId="710555A9" w14:textId="374B6DB0" w:rsidR="00711032" w:rsidRDefault="00711032">
      <w:pPr>
        <w:pStyle w:val="CommentText"/>
      </w:pPr>
      <w:r>
        <w:rPr>
          <w:rStyle w:val="CommentReference"/>
        </w:rPr>
        <w:annotationRef/>
      </w:r>
      <w:r>
        <w:t>Are you comfortable with this wording?</w:t>
      </w:r>
    </w:p>
  </w:comment>
  <w:comment w:id="495" w:author="Vanessa Martin" w:date="2019-02-28T18:01:00Z" w:initials="VM">
    <w:p w14:paraId="78F1133D" w14:textId="5D23717D" w:rsidR="00711032" w:rsidRDefault="00711032">
      <w:pPr>
        <w:pStyle w:val="CommentText"/>
      </w:pPr>
      <w:r>
        <w:rPr>
          <w:rStyle w:val="CommentReference"/>
        </w:rPr>
        <w:annotationRef/>
      </w:r>
      <w:r>
        <w:t xml:space="preserve">Can you explain the reduced fee </w:t>
      </w:r>
      <w:r w:rsidR="0012166C">
        <w:t>form of licenses in the earlier section, where you talk about licenses?</w:t>
      </w:r>
    </w:p>
  </w:comment>
  <w:comment w:id="549" w:author="Vanessa Martin" w:date="2019-02-28T16:45:00Z" w:initials="VM">
    <w:p w14:paraId="3EFD6103" w14:textId="51D4041D" w:rsidR="000010DD" w:rsidRDefault="000010DD">
      <w:pPr>
        <w:pStyle w:val="CommentText"/>
      </w:pPr>
      <w:r>
        <w:rPr>
          <w:rStyle w:val="CommentReference"/>
        </w:rPr>
        <w:annotationRef/>
      </w:r>
      <w:r>
        <w:t>This is probably not the current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AD62CD" w15:done="0"/>
  <w15:commentEx w15:paraId="5FFDC18C" w15:done="0"/>
  <w15:commentEx w15:paraId="073B0945" w15:done="0"/>
  <w15:commentEx w15:paraId="65E5D65E" w15:done="0"/>
  <w15:commentEx w15:paraId="2D82E30F" w15:done="0"/>
  <w15:commentEx w15:paraId="0B9F9533" w15:done="0"/>
  <w15:commentEx w15:paraId="56FDEA6F" w15:done="0"/>
  <w15:commentEx w15:paraId="3D3492AB" w15:done="0"/>
  <w15:commentEx w15:paraId="6455AFD2" w15:done="0"/>
  <w15:commentEx w15:paraId="45E87030" w15:done="0"/>
  <w15:commentEx w15:paraId="18410918" w15:done="0"/>
  <w15:commentEx w15:paraId="5BECB68D" w15:done="0"/>
  <w15:commentEx w15:paraId="71306E1B" w15:done="0"/>
  <w15:commentEx w15:paraId="60A10888" w15:done="0"/>
  <w15:commentEx w15:paraId="08C700BF" w15:done="0"/>
  <w15:commentEx w15:paraId="47F82D96" w15:done="0"/>
  <w15:commentEx w15:paraId="79167388" w15:done="0"/>
  <w15:commentEx w15:paraId="6EB4288B" w15:done="0"/>
  <w15:commentEx w15:paraId="51531322" w15:done="0"/>
  <w15:commentEx w15:paraId="26790128" w15:done="0"/>
  <w15:commentEx w15:paraId="775BF209" w15:done="0"/>
  <w15:commentEx w15:paraId="710555A9" w15:done="0"/>
  <w15:commentEx w15:paraId="78F1133D" w15:done="0"/>
  <w15:commentEx w15:paraId="3EFD61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D62CD" w16cid:durableId="202288FC"/>
  <w16cid:commentId w16cid:paraId="5FFDC18C" w16cid:durableId="20228C3A"/>
  <w16cid:commentId w16cid:paraId="073B0945" w16cid:durableId="20228FBC"/>
  <w16cid:commentId w16cid:paraId="65E5D65E" w16cid:durableId="202291B9"/>
  <w16cid:commentId w16cid:paraId="2D82E30F" w16cid:durableId="202291F5"/>
  <w16cid:commentId w16cid:paraId="0B9F9533" w16cid:durableId="2022923D"/>
  <w16cid:commentId w16cid:paraId="3D3492AB" w16cid:durableId="20229680"/>
  <w16cid:commentId w16cid:paraId="6455AFD2" w16cid:durableId="202296E5"/>
  <w16cid:commentId w16cid:paraId="45E87030" w16cid:durableId="20229768"/>
  <w16cid:commentId w16cid:paraId="18410918" w16cid:durableId="202298DD"/>
  <w16cid:commentId w16cid:paraId="5BECB68D" w16cid:durableId="20229937"/>
  <w16cid:commentId w16cid:paraId="71306E1B" w16cid:durableId="20229A9A"/>
  <w16cid:commentId w16cid:paraId="60A10888" w16cid:durableId="20229B9B"/>
  <w16cid:commentId w16cid:paraId="08C700BF" w16cid:durableId="20229C14"/>
  <w16cid:commentId w16cid:paraId="47F82D96" w16cid:durableId="20229C30"/>
  <w16cid:commentId w16cid:paraId="79167388" w16cid:durableId="20229CC1"/>
  <w16cid:commentId w16cid:paraId="6EB4288B" w16cid:durableId="20229C82"/>
  <w16cid:commentId w16cid:paraId="51531322" w16cid:durableId="20229D31"/>
  <w16cid:commentId w16cid:paraId="26790128" w16cid:durableId="20229DDE"/>
  <w16cid:commentId w16cid:paraId="775BF209" w16cid:durableId="20229E5D"/>
  <w16cid:commentId w16cid:paraId="710555A9" w16cid:durableId="20229FD1"/>
  <w16cid:commentId w16cid:paraId="78F1133D" w16cid:durableId="2022A07B"/>
  <w16cid:commentId w16cid:paraId="3EFD6103" w16cid:durableId="20228E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307A3" w14:textId="77777777" w:rsidR="004917E0" w:rsidRDefault="004917E0">
      <w:r>
        <w:separator/>
      </w:r>
    </w:p>
  </w:endnote>
  <w:endnote w:type="continuationSeparator" w:id="0">
    <w:p w14:paraId="3477D45F" w14:textId="77777777" w:rsidR="004917E0" w:rsidRDefault="0049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48DC0" w14:textId="77777777" w:rsidR="004917E0" w:rsidRDefault="004917E0">
      <w:r>
        <w:separator/>
      </w:r>
    </w:p>
  </w:footnote>
  <w:footnote w:type="continuationSeparator" w:id="0">
    <w:p w14:paraId="44231924" w14:textId="77777777" w:rsidR="004917E0" w:rsidRDefault="00491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423B0" w14:textId="77777777" w:rsidR="000010DD" w:rsidRDefault="000010DD">
    <w:pPr>
      <w:pStyle w:val="Header"/>
    </w:pPr>
    <w:ins w:id="573" w:author="Vanessa Martin" w:date="2019-02-26T14:36:00Z">
      <w:r>
        <w:rPr>
          <w:noProof/>
          <w:lang w:eastAsia="en-CA"/>
        </w:rPr>
        <w:drawing>
          <wp:inline distT="0" distB="0" distL="0" distR="0" wp14:anchorId="5F6808C6" wp14:editId="35258645">
            <wp:extent cx="1425085" cy="3612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1"/>
                    <a:stretch>
                      <a:fillRect/>
                    </a:stretch>
                  </pic:blipFill>
                  <pic:spPr bwMode="auto">
                    <a:xfrm>
                      <a:off x="0" y="0"/>
                      <a:ext cx="1487880" cy="377163"/>
                    </a:xfrm>
                    <a:prstGeom prst="rect">
                      <a:avLst/>
                    </a:prstGeom>
                    <a:noFill/>
                    <a:ln w="9525">
                      <a:noFill/>
                      <a:headEnd/>
                      <a:tailEnd/>
                    </a:ln>
                  </pic:spPr>
                </pic:pic>
              </a:graphicData>
            </a:graphic>
          </wp:inline>
        </w:drawing>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F3C0D8"/>
    <w:multiLevelType w:val="multilevel"/>
    <w:tmpl w:val="265CDF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0107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9CF6D88"/>
    <w:multiLevelType w:val="hybridMultilevel"/>
    <w:tmpl w:val="76BE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D6EFE"/>
    <w:multiLevelType w:val="multilevel"/>
    <w:tmpl w:val="8370B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nessa Martin">
    <w15:presenceInfo w15:providerId="Windows Live" w15:userId="edc96a189e8b0218"/>
  </w15:person>
  <w15:person w15:author="Cashion, Timothy">
    <w15:presenceInfo w15:providerId="AD" w15:userId="S-1-5-21-3458574638-2780845101-4193349012-364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0DD"/>
    <w:rsid w:val="00011C8B"/>
    <w:rsid w:val="0012166C"/>
    <w:rsid w:val="00140529"/>
    <w:rsid w:val="001623DA"/>
    <w:rsid w:val="00180250"/>
    <w:rsid w:val="00213E32"/>
    <w:rsid w:val="003902D1"/>
    <w:rsid w:val="003F6D6D"/>
    <w:rsid w:val="00446AEC"/>
    <w:rsid w:val="00457456"/>
    <w:rsid w:val="004917E0"/>
    <w:rsid w:val="00497E42"/>
    <w:rsid w:val="004A1D31"/>
    <w:rsid w:val="004E29B3"/>
    <w:rsid w:val="005079AD"/>
    <w:rsid w:val="00590D07"/>
    <w:rsid w:val="00711032"/>
    <w:rsid w:val="00755E29"/>
    <w:rsid w:val="00784D58"/>
    <w:rsid w:val="008631C0"/>
    <w:rsid w:val="008952B1"/>
    <w:rsid w:val="008D6863"/>
    <w:rsid w:val="008F7D99"/>
    <w:rsid w:val="00A633AC"/>
    <w:rsid w:val="00A86ABC"/>
    <w:rsid w:val="00B86B75"/>
    <w:rsid w:val="00BA42DC"/>
    <w:rsid w:val="00BB446A"/>
    <w:rsid w:val="00BC48D5"/>
    <w:rsid w:val="00C01E00"/>
    <w:rsid w:val="00C36279"/>
    <w:rsid w:val="00C70A9C"/>
    <w:rsid w:val="00D24BC5"/>
    <w:rsid w:val="00D41DC4"/>
    <w:rsid w:val="00E315A3"/>
    <w:rsid w:val="00F862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4932"/>
  <w15:docId w15:val="{847F76CA-0863-4F4B-9B4E-EB7AA41C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46A"/>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86ABC"/>
    <w:rPr>
      <w:sz w:val="18"/>
      <w:szCs w:val="18"/>
    </w:rPr>
  </w:style>
  <w:style w:type="character" w:customStyle="1" w:styleId="BalloonTextChar">
    <w:name w:val="Balloon Text Char"/>
    <w:basedOn w:val="DefaultParagraphFont"/>
    <w:link w:val="BalloonText"/>
    <w:semiHidden/>
    <w:rsid w:val="00A86ABC"/>
    <w:rPr>
      <w:rFonts w:ascii="Times New Roman" w:hAnsi="Times New Roman" w:cs="Times New Roman"/>
      <w:sz w:val="18"/>
      <w:szCs w:val="18"/>
    </w:rPr>
  </w:style>
  <w:style w:type="paragraph" w:styleId="Header">
    <w:name w:val="header"/>
    <w:basedOn w:val="Normal"/>
    <w:link w:val="HeaderChar"/>
    <w:unhideWhenUsed/>
    <w:rsid w:val="00BB446A"/>
    <w:pPr>
      <w:tabs>
        <w:tab w:val="center" w:pos="4680"/>
        <w:tab w:val="right" w:pos="9360"/>
      </w:tabs>
    </w:pPr>
  </w:style>
  <w:style w:type="character" w:customStyle="1" w:styleId="HeaderChar">
    <w:name w:val="Header Char"/>
    <w:basedOn w:val="DefaultParagraphFont"/>
    <w:link w:val="Header"/>
    <w:rsid w:val="00BB446A"/>
  </w:style>
  <w:style w:type="paragraph" w:styleId="Footer">
    <w:name w:val="footer"/>
    <w:basedOn w:val="Normal"/>
    <w:link w:val="FooterChar"/>
    <w:unhideWhenUsed/>
    <w:rsid w:val="00BB446A"/>
    <w:pPr>
      <w:tabs>
        <w:tab w:val="center" w:pos="4680"/>
        <w:tab w:val="right" w:pos="9360"/>
      </w:tabs>
    </w:pPr>
  </w:style>
  <w:style w:type="character" w:customStyle="1" w:styleId="FooterChar">
    <w:name w:val="Footer Char"/>
    <w:basedOn w:val="DefaultParagraphFont"/>
    <w:link w:val="Footer"/>
    <w:rsid w:val="00BB446A"/>
  </w:style>
  <w:style w:type="character" w:styleId="CommentReference">
    <w:name w:val="annotation reference"/>
    <w:basedOn w:val="DefaultParagraphFont"/>
    <w:semiHidden/>
    <w:unhideWhenUsed/>
    <w:rsid w:val="00BB446A"/>
    <w:rPr>
      <w:sz w:val="16"/>
      <w:szCs w:val="16"/>
    </w:rPr>
  </w:style>
  <w:style w:type="paragraph" w:styleId="CommentText">
    <w:name w:val="annotation text"/>
    <w:basedOn w:val="Normal"/>
    <w:link w:val="CommentTextChar"/>
    <w:semiHidden/>
    <w:unhideWhenUsed/>
    <w:rsid w:val="00BB446A"/>
    <w:rPr>
      <w:sz w:val="20"/>
      <w:szCs w:val="20"/>
    </w:rPr>
  </w:style>
  <w:style w:type="character" w:customStyle="1" w:styleId="CommentTextChar">
    <w:name w:val="Comment Text Char"/>
    <w:basedOn w:val="DefaultParagraphFont"/>
    <w:link w:val="CommentText"/>
    <w:semiHidden/>
    <w:rsid w:val="00BB446A"/>
    <w:rPr>
      <w:sz w:val="20"/>
      <w:szCs w:val="20"/>
    </w:rPr>
  </w:style>
  <w:style w:type="paragraph" w:styleId="CommentSubject">
    <w:name w:val="annotation subject"/>
    <w:basedOn w:val="CommentText"/>
    <w:next w:val="CommentText"/>
    <w:link w:val="CommentSubjectChar"/>
    <w:semiHidden/>
    <w:unhideWhenUsed/>
    <w:rsid w:val="00BB446A"/>
    <w:rPr>
      <w:b/>
      <w:bCs/>
    </w:rPr>
  </w:style>
  <w:style w:type="character" w:customStyle="1" w:styleId="CommentSubjectChar">
    <w:name w:val="Comment Subject Char"/>
    <w:basedOn w:val="CommentTextChar"/>
    <w:link w:val="CommentSubject"/>
    <w:semiHidden/>
    <w:rsid w:val="00BB446A"/>
    <w:rPr>
      <w:b/>
      <w:bCs/>
      <w:sz w:val="20"/>
      <w:szCs w:val="20"/>
    </w:rPr>
  </w:style>
  <w:style w:type="paragraph" w:styleId="Revision">
    <w:name w:val="Revision"/>
    <w:hidden/>
    <w:semiHidden/>
    <w:rsid w:val="00BB446A"/>
    <w:pPr>
      <w:spacing w:after="0"/>
    </w:pPr>
  </w:style>
  <w:style w:type="paragraph" w:customStyle="1" w:styleId="gmail-firstparagraph">
    <w:name w:val="gmail-firstparagraph"/>
    <w:basedOn w:val="Normal"/>
    <w:rsid w:val="00BA42DC"/>
    <w:pPr>
      <w:spacing w:before="100" w:beforeAutospacing="1" w:after="100" w:afterAutospacing="1"/>
    </w:pPr>
    <w:rPr>
      <w:rFonts w:eastAsiaTheme="minorHAnsi"/>
      <w:lang w:eastAsia="en-CA"/>
    </w:rPr>
  </w:style>
  <w:style w:type="paragraph" w:customStyle="1" w:styleId="gmail-msobodytext">
    <w:name w:val="gmail-msobodytext"/>
    <w:basedOn w:val="Normal"/>
    <w:rsid w:val="00BA42DC"/>
    <w:pPr>
      <w:spacing w:before="100" w:beforeAutospacing="1" w:after="100" w:afterAutospacing="1"/>
    </w:pPr>
    <w:rPr>
      <w:rFonts w:eastAsia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907719">
      <w:bodyDiv w:val="1"/>
      <w:marLeft w:val="0"/>
      <w:marRight w:val="0"/>
      <w:marTop w:val="0"/>
      <w:marBottom w:val="0"/>
      <w:divBdr>
        <w:top w:val="none" w:sz="0" w:space="0" w:color="auto"/>
        <w:left w:val="none" w:sz="0" w:space="0" w:color="auto"/>
        <w:bottom w:val="none" w:sz="0" w:space="0" w:color="auto"/>
        <w:right w:val="none" w:sz="0" w:space="0" w:color="auto"/>
      </w:divBdr>
    </w:div>
    <w:div w:id="1251310072">
      <w:bodyDiv w:val="1"/>
      <w:marLeft w:val="0"/>
      <w:marRight w:val="0"/>
      <w:marTop w:val="0"/>
      <w:marBottom w:val="0"/>
      <w:divBdr>
        <w:top w:val="none" w:sz="0" w:space="0" w:color="auto"/>
        <w:left w:val="none" w:sz="0" w:space="0" w:color="auto"/>
        <w:bottom w:val="none" w:sz="0" w:space="0" w:color="auto"/>
        <w:right w:val="none" w:sz="0" w:space="0" w:color="auto"/>
      </w:divBdr>
    </w:div>
    <w:div w:id="1606576126">
      <w:bodyDiv w:val="1"/>
      <w:marLeft w:val="0"/>
      <w:marRight w:val="0"/>
      <w:marTop w:val="0"/>
      <w:marBottom w:val="0"/>
      <w:divBdr>
        <w:top w:val="none" w:sz="0" w:space="0" w:color="auto"/>
        <w:left w:val="none" w:sz="0" w:space="0" w:color="auto"/>
        <w:bottom w:val="none" w:sz="0" w:space="0" w:color="auto"/>
        <w:right w:val="none" w:sz="0" w:space="0" w:color="auto"/>
      </w:divBdr>
    </w:div>
    <w:div w:id="19773673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17</Pages>
  <Words>5918</Words>
  <Characters>33737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Economic Value of Pacific Herring in the Strait of Georgia</vt:lpstr>
    </vt:vector>
  </TitlesOfParts>
  <Company/>
  <LinksUpToDate>false</LinksUpToDate>
  <CharactersWithSpaces>39576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Tim Cashion</dc:creator>
  <cp:lastModifiedBy>Cashion, Timothy</cp:lastModifiedBy>
  <cp:revision>9</cp:revision>
  <dcterms:created xsi:type="dcterms:W3CDTF">2019-02-27T21:08:00Z</dcterms:created>
  <dcterms:modified xsi:type="dcterms:W3CDTF">2019-03-04T19:47:00Z</dcterms:modified>
</cp:coreProperties>
</file>