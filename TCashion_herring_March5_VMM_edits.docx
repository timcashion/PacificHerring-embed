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7AFF0" w14:textId="77777777" w:rsidR="00451EE6" w:rsidRDefault="00451EE6">
      <w:pPr>
        <w:pStyle w:val="Title"/>
      </w:pPr>
    </w:p>
    <w:p w14:paraId="4CB53725" w14:textId="77777777" w:rsidR="00451EE6" w:rsidRDefault="00451EE6">
      <w:pPr>
        <w:pStyle w:val="Title"/>
      </w:pPr>
    </w:p>
    <w:p w14:paraId="5F115FAE" w14:textId="77777777" w:rsidR="00451EE6" w:rsidRDefault="00451EE6">
      <w:pPr>
        <w:pStyle w:val="Title"/>
      </w:pPr>
    </w:p>
    <w:p w14:paraId="38907CDD" w14:textId="77777777" w:rsidR="0044730D" w:rsidRDefault="00C63506">
      <w:pPr>
        <w:pStyle w:val="Title"/>
      </w:pPr>
      <w:ins w:id="0" w:author="Vanessa Martin" w:date="2019-03-07T17:07:00Z">
        <w:r>
          <w:t>The E</w:t>
        </w:r>
      </w:ins>
      <w:del w:id="1" w:author="Vanessa Martin" w:date="2019-03-07T17:07:00Z">
        <w:r w:rsidR="00271734" w:rsidDel="00C63506">
          <w:delText>E</w:delText>
        </w:r>
      </w:del>
      <w:r w:rsidR="00271734">
        <w:t>conomic Value of Pacific Herring in the Strait of Georgia</w:t>
      </w:r>
    </w:p>
    <w:p w14:paraId="1A12FE48" w14:textId="77777777" w:rsidR="0044730D" w:rsidRDefault="00271734">
      <w:pPr>
        <w:pStyle w:val="Author"/>
      </w:pPr>
      <w:r>
        <w:t>Prepared by Tim Cashion for Pacific Wild</w:t>
      </w:r>
    </w:p>
    <w:p w14:paraId="65B1DB62" w14:textId="77777777" w:rsidR="0044730D" w:rsidRDefault="00271734">
      <w:pPr>
        <w:pStyle w:val="Date"/>
      </w:pPr>
      <w:r>
        <w:t xml:space="preserve">March </w:t>
      </w:r>
      <w:r w:rsidR="00451EE6">
        <w:t>7</w:t>
      </w:r>
      <w:r>
        <w:t>, 2019</w:t>
      </w:r>
    </w:p>
    <w:p w14:paraId="733A2686" w14:textId="77777777" w:rsidR="00512065" w:rsidRDefault="00512065">
      <w:pPr>
        <w:rPr>
          <w:rFonts w:asciiTheme="majorHAnsi" w:eastAsiaTheme="majorEastAsia" w:hAnsiTheme="majorHAnsi" w:cstheme="majorBidi"/>
          <w:b/>
          <w:bCs/>
          <w:color w:val="4F81BD" w:themeColor="accent1"/>
          <w:sz w:val="28"/>
          <w:szCs w:val="28"/>
        </w:rPr>
      </w:pPr>
      <w:bookmarkStart w:id="2" w:name="about-the-author"/>
      <w:bookmarkEnd w:id="2"/>
      <w:r>
        <w:br w:type="page"/>
      </w:r>
    </w:p>
    <w:p w14:paraId="18E4E069" w14:textId="77777777" w:rsidR="0044730D" w:rsidRDefault="00271734" w:rsidP="00451EE6">
      <w:pPr>
        <w:pStyle w:val="Heading1"/>
        <w:pPrChange w:id="3" w:author="Vanessa Martin" w:date="2019-03-07T14:40:00Z">
          <w:pPr>
            <w:pStyle w:val="Heading3"/>
          </w:pPr>
        </w:pPrChange>
      </w:pPr>
      <w:bookmarkStart w:id="4" w:name="_Toc2862085"/>
      <w:r>
        <w:lastRenderedPageBreak/>
        <w:t>About the Author</w:t>
      </w:r>
      <w:bookmarkEnd w:id="4"/>
    </w:p>
    <w:p w14:paraId="1F81EE31" w14:textId="77777777" w:rsidR="0044730D" w:rsidRDefault="00271734">
      <w:pPr>
        <w:pStyle w:val="FirstParagraph"/>
        <w:rPr>
          <w:ins w:id="5" w:author="Vanessa Martin" w:date="2019-03-07T14:41:00Z"/>
        </w:rPr>
      </w:pPr>
      <w:r>
        <w:t xml:space="preserve">Tim Cashion is a PhD student studying fisheries economics at the University of British Columbia, under the supervision of </w:t>
      </w:r>
      <w:r w:rsidR="00451EE6">
        <w:t xml:space="preserve">Dr. </w:t>
      </w:r>
      <w:r>
        <w:t xml:space="preserve">Rashid </w:t>
      </w:r>
      <w:proofErr w:type="spellStart"/>
      <w:r>
        <w:t>Sumaila</w:t>
      </w:r>
      <w:proofErr w:type="spellEnd"/>
      <w:r>
        <w:t xml:space="preserve">. Tim's research </w:t>
      </w:r>
      <w:commentRangeStart w:id="6"/>
      <w:r>
        <w:t xml:space="preserve">at </w:t>
      </w:r>
      <w:r w:rsidR="00451EE6" w:rsidRPr="00451EE6">
        <w:t>Institute for Resources, Environment and Sustainability</w:t>
      </w:r>
      <w:r w:rsidR="00451EE6">
        <w:t xml:space="preserve"> </w:t>
      </w:r>
      <w:r>
        <w:t xml:space="preserve">and the Institute for the Oceans and Fisheries </w:t>
      </w:r>
      <w:r w:rsidR="00451EE6">
        <w:t>is</w:t>
      </w:r>
      <w:r>
        <w:t xml:space="preserve"> on</w:t>
      </w:r>
      <w:commentRangeEnd w:id="6"/>
      <w:r w:rsidR="006A2CF7">
        <w:rPr>
          <w:rStyle w:val="CommentReference"/>
        </w:rPr>
        <w:commentReference w:id="6"/>
      </w:r>
      <w:r>
        <w:t xml:space="preserve"> environmental and economic trade-offs in fisheries</w:t>
      </w:r>
      <w:r w:rsidR="00451EE6">
        <w:t>,</w:t>
      </w:r>
      <w:r>
        <w:t xml:space="preserve"> especially focusing on the impacts of fishing gear and reduction fisheries. Recently, Tim has worked for the Sea Around Us at UBC working on various projects</w:t>
      </w:r>
      <w:r w:rsidR="00451EE6" w:rsidRPr="006A2CF7">
        <w:rPr>
          <w:highlight w:val="yellow"/>
          <w:rPrChange w:id="7" w:author="Vanessa Martin" w:date="2019-03-07T17:29:00Z">
            <w:rPr/>
          </w:rPrChange>
        </w:rPr>
        <w:t>,</w:t>
      </w:r>
      <w:r>
        <w:t xml:space="preserve"> including fish used for fishmeal and fish oil, analyzing trends in fisheries discards, and researching global fisheries gear use. Tim received a double major BA from Huron University College at the University of Western Ontario. Tim began his fisheries research during his masters at Dalhousie University</w:t>
      </w:r>
      <w:r w:rsidR="00451EE6" w:rsidRPr="006A2CF7">
        <w:rPr>
          <w:highlight w:val="yellow"/>
          <w:rPrChange w:id="8" w:author="Vanessa Martin" w:date="2019-03-07T17:29:00Z">
            <w:rPr/>
          </w:rPrChange>
        </w:rPr>
        <w:t>,</w:t>
      </w:r>
      <w:r>
        <w:t xml:space="preserve"> focusing on the environmental and ecological impacts of reduction fisheries and seafood life cycle assessment.</w:t>
      </w:r>
    </w:p>
    <w:p w14:paraId="569BA3AB" w14:textId="77777777" w:rsidR="00451EE6" w:rsidRPr="00451EE6" w:rsidRDefault="00451EE6" w:rsidP="00451EE6">
      <w:pPr>
        <w:pStyle w:val="BodyText"/>
        <w:pPrChange w:id="9" w:author="Vanessa Martin" w:date="2019-03-07T14:41:00Z">
          <w:pPr>
            <w:pStyle w:val="FirstParagraph"/>
          </w:pPr>
        </w:pPrChange>
      </w:pPr>
    </w:p>
    <w:p w14:paraId="2BE2B71B" w14:textId="77777777" w:rsidR="0044730D" w:rsidRDefault="00271734">
      <w:pPr>
        <w:pStyle w:val="BodyText"/>
      </w:pPr>
      <w:r>
        <w:t xml:space="preserve">Pacific Wild is a non-profit conservation organization based in British Columbia. We are committed to defending wildlife and their habitat on Canada’s Pacific Coast by developing and implementing conservation solutions in collaboration with First Nations communities, scientists, other organizations and individuals. Recently, we worked alongside the </w:t>
      </w:r>
      <w:proofErr w:type="spellStart"/>
      <w:r>
        <w:t>Heiltsuk</w:t>
      </w:r>
      <w:proofErr w:type="spellEnd"/>
      <w:r>
        <w:t xml:space="preserve"> First Nation to document the crucial importance of Pacific herring to the ecological and cultural integrity of British Columbia’s Central Coast.</w:t>
      </w:r>
    </w:p>
    <w:p w14:paraId="3397546F" w14:textId="77777777" w:rsidR="0044730D" w:rsidRDefault="0044730D">
      <w:pPr>
        <w:pStyle w:val="BodyText"/>
      </w:pPr>
    </w:p>
    <w:p w14:paraId="4F8F070E" w14:textId="77777777" w:rsidR="00451EE6" w:rsidRDefault="00451EE6">
      <w:pPr>
        <w:rPr>
          <w:rFonts w:asciiTheme="majorHAnsi" w:eastAsiaTheme="majorEastAsia" w:hAnsiTheme="majorHAnsi" w:cstheme="majorBidi"/>
          <w:b/>
          <w:bCs/>
          <w:color w:val="345A8A" w:themeColor="accent1" w:themeShade="B5"/>
          <w:sz w:val="32"/>
          <w:szCs w:val="32"/>
        </w:rPr>
      </w:pPr>
      <w:bookmarkStart w:id="10" w:name="executive-summary"/>
      <w:bookmarkEnd w:id="10"/>
      <w:r>
        <w:br w:type="page"/>
      </w:r>
    </w:p>
    <w:p w14:paraId="3D0E9108" w14:textId="77777777" w:rsidR="0044730D" w:rsidRDefault="00271734" w:rsidP="00C63506">
      <w:pPr>
        <w:pStyle w:val="Heading1"/>
      </w:pPr>
      <w:bookmarkStart w:id="11" w:name="_Toc2862086"/>
      <w:r>
        <w:lastRenderedPageBreak/>
        <w:t>Executive Summary</w:t>
      </w:r>
      <w:bookmarkEnd w:id="11"/>
    </w:p>
    <w:p w14:paraId="72DEBDCA" w14:textId="77777777" w:rsidR="002A2AF4" w:rsidRDefault="00271734">
      <w:pPr>
        <w:pStyle w:val="FirstParagraph"/>
        <w:rPr>
          <w:ins w:id="12" w:author="Vanessa Martin" w:date="2019-03-07T18:18:00Z"/>
        </w:rPr>
      </w:pPr>
      <w:r>
        <w:t>The Pacific herring roe fishery (also known as the ‘sac roe’ fishery) is a longstanding fishery in areas all along the B.C. coast.</w:t>
      </w:r>
      <w:ins w:id="13" w:author="Vanessa Martin" w:date="2019-03-07T17:38:00Z">
        <w:r w:rsidR="002A2AF4">
          <w:t xml:space="preserve"> In recent years, the commercial catch from the Strait of Georgia contributed an increasing proportion of the province-wide catch.</w:t>
        </w:r>
      </w:ins>
      <w:r>
        <w:t xml:space="preserve"> As of 2019, </w:t>
      </w:r>
      <w:del w:id="14" w:author="Vanessa Martin" w:date="2019-03-07T17:38:00Z">
        <w:r w:rsidDel="002A2AF4">
          <w:delText xml:space="preserve">its epicenter </w:delText>
        </w:r>
      </w:del>
      <w:ins w:id="15" w:author="Vanessa Martin" w:date="2019-03-07T17:38:00Z">
        <w:r w:rsidR="002A2AF4">
          <w:t>the</w:t>
        </w:r>
      </w:ins>
      <w:ins w:id="16" w:author="Vanessa Martin" w:date="2019-03-07T17:37:00Z">
        <w:r w:rsidR="002A2AF4">
          <w:t xml:space="preserve"> only remaining </w:t>
        </w:r>
      </w:ins>
      <w:ins w:id="17" w:author="Vanessa Martin" w:date="2019-03-07T17:38:00Z">
        <w:r w:rsidR="002A2AF4">
          <w:t xml:space="preserve">management area with a commercial herring roe fishery </w:t>
        </w:r>
      </w:ins>
      <w:del w:id="18" w:author="Vanessa Martin" w:date="2019-03-07T17:38:00Z">
        <w:r w:rsidDel="002A2AF4">
          <w:delText>is</w:delText>
        </w:r>
      </w:del>
      <w:ins w:id="19" w:author="Vanessa Martin" w:date="2019-03-07T17:38:00Z">
        <w:r w:rsidR="002A2AF4">
          <w:t>is</w:t>
        </w:r>
      </w:ins>
      <w:r>
        <w:t xml:space="preserve"> the Strait of Georgia. Here, we investigate the economic value of the fishery within the context of </w:t>
      </w:r>
      <w:del w:id="20" w:author="Vanessa Martin" w:date="2019-03-07T17:39:00Z">
        <w:r w:rsidDel="002A2AF4">
          <w:delText xml:space="preserve">other fisheries in the region and </w:delText>
        </w:r>
      </w:del>
      <w:r>
        <w:t>its history</w:t>
      </w:r>
      <w:ins w:id="21" w:author="Vanessa Martin" w:date="2019-03-07T17:39:00Z">
        <w:r w:rsidR="002A2AF4">
          <w:t xml:space="preserve"> and </w:t>
        </w:r>
        <w:r w:rsidR="002A2AF4">
          <w:t>other fisheries in the region</w:t>
        </w:r>
      </w:ins>
      <w:r>
        <w:t xml:space="preserve">. </w:t>
      </w:r>
    </w:p>
    <w:p w14:paraId="6623DF13" w14:textId="77777777" w:rsidR="009229E4" w:rsidRDefault="00271734">
      <w:pPr>
        <w:pStyle w:val="FirstParagraph"/>
        <w:rPr>
          <w:ins w:id="22" w:author="Vanessa Martin" w:date="2019-03-07T17:50:00Z"/>
        </w:rPr>
      </w:pPr>
      <w:r>
        <w:t xml:space="preserve">In general, landings, overall value, and prices have declined for the sector over the past </w:t>
      </w:r>
      <w:ins w:id="23" w:author="Vanessa Martin" w:date="2019-03-07T17:40:00Z">
        <w:r w:rsidR="00C97B87">
          <w:t>3</w:t>
        </w:r>
      </w:ins>
      <w:del w:id="24" w:author="Vanessa Martin" w:date="2019-03-07T17:40:00Z">
        <w:r w:rsidDel="00C97B87">
          <w:delText>2</w:delText>
        </w:r>
      </w:del>
      <w:r>
        <w:t xml:space="preserve">0 years. This is a challenge to the B.C. seafood industry for </w:t>
      </w:r>
      <w:r w:rsidR="00451EE6">
        <w:t>several</w:t>
      </w:r>
      <w:r>
        <w:t xml:space="preserve"> reasons. The herring roe fishery has a strategic importance to the fisheries and seafood processing sector, due to the employment it generates in the off-season. The decrease in herring roe catches has led to decreases in employment in the fish processing and export sectors. Those invested in the fishery have seen the decline in value as the </w:t>
      </w:r>
      <w:proofErr w:type="spellStart"/>
      <w:r>
        <w:t>licences</w:t>
      </w:r>
      <w:proofErr w:type="spellEnd"/>
      <w:r>
        <w:t xml:space="preserve"> and lease costs have decreased substantially with the decline in value of the herring catch. </w:t>
      </w:r>
    </w:p>
    <w:p w14:paraId="0931BCF0" w14:textId="77777777" w:rsidR="00DC25BE" w:rsidRDefault="00DC25BE" w:rsidP="009229E4">
      <w:pPr>
        <w:pStyle w:val="BodyText"/>
        <w:rPr>
          <w:ins w:id="25" w:author="Vanessa Martin" w:date="2019-03-07T18:25:00Z"/>
        </w:rPr>
      </w:pPr>
      <w:ins w:id="26" w:author="Vanessa Martin" w:date="2019-03-07T18:25:00Z">
        <w:r>
          <w:t>Compared to other valuable species caught in the Strait of Georgia, herring catches are higher in tonnage but lower in value. In 2016, when catches were comparable, wild salmon fisheries generated 5.4 times as many processing jobs as herring fisheries and paid approximately 4 times as much in wages.</w:t>
        </w:r>
      </w:ins>
    </w:p>
    <w:p w14:paraId="5429FF47" w14:textId="77777777" w:rsidR="009229E4" w:rsidRDefault="009229E4" w:rsidP="009229E4">
      <w:pPr>
        <w:pStyle w:val="BodyText"/>
        <w:rPr>
          <w:ins w:id="27" w:author="Vanessa Martin" w:date="2019-03-07T17:59:00Z"/>
        </w:rPr>
      </w:pPr>
      <w:ins w:id="28" w:author="Vanessa Martin" w:date="2019-03-07T17:50:00Z">
        <w:r>
          <w:t>At the rec</w:t>
        </w:r>
      </w:ins>
      <w:ins w:id="29" w:author="Vanessa Martin" w:date="2019-03-07T17:51:00Z">
        <w:r>
          <w:t xml:space="preserve">ent peak of the herring roe fishery, in 1989, coast-wide landings exceeded 4 million </w:t>
        </w:r>
        <w:proofErr w:type="spellStart"/>
        <w:r>
          <w:t>tonnes</w:t>
        </w:r>
        <w:proofErr w:type="spellEnd"/>
        <w:r>
          <w:t xml:space="preserve">, </w:t>
        </w:r>
      </w:ins>
      <w:ins w:id="30" w:author="Vanessa Martin" w:date="2019-03-07T17:53:00Z">
        <w:r>
          <w:t>worth</w:t>
        </w:r>
      </w:ins>
      <w:ins w:id="31" w:author="Vanessa Martin" w:date="2019-03-07T17:52:00Z">
        <w:r>
          <w:t xml:space="preserve"> $128 million for fi</w:t>
        </w:r>
      </w:ins>
      <w:ins w:id="32" w:author="Vanessa Martin" w:date="2019-03-07T17:53:00Z">
        <w:r>
          <w:t>shers</w:t>
        </w:r>
      </w:ins>
      <w:ins w:id="33" w:author="Vanessa Martin" w:date="2019-03-07T17:54:00Z">
        <w:r>
          <w:t xml:space="preserve"> (or $3.17 per </w:t>
        </w:r>
        <w:proofErr w:type="spellStart"/>
        <w:r>
          <w:t>kg)</w:t>
        </w:r>
        <w:proofErr w:type="spellEnd"/>
        <w:r>
          <w:t xml:space="preserve">. At this time, </w:t>
        </w:r>
      </w:ins>
      <w:ins w:id="34" w:author="Vanessa Martin" w:date="2019-03-07T17:51:00Z">
        <w:r>
          <w:t>there were 427 full time-equivalent jobs</w:t>
        </w:r>
      </w:ins>
      <w:ins w:id="35" w:author="Vanessa Martin" w:date="2019-03-07T17:54:00Z">
        <w:r>
          <w:t xml:space="preserve"> in the fishery. Following a</w:t>
        </w:r>
      </w:ins>
      <w:ins w:id="36" w:author="Vanessa Martin" w:date="2019-03-07T17:55:00Z">
        <w:r>
          <w:t xml:space="preserve"> recent low in 2011, coast-wide landings increased to approximately 2 million </w:t>
        </w:r>
        <w:proofErr w:type="spellStart"/>
        <w:r>
          <w:t>tonnes</w:t>
        </w:r>
        <w:proofErr w:type="spellEnd"/>
        <w:r>
          <w:t xml:space="preserve"> in 2017. This catch was worth </w:t>
        </w:r>
      </w:ins>
      <w:ins w:id="37" w:author="Vanessa Martin" w:date="2019-03-07T17:56:00Z">
        <w:r>
          <w:t xml:space="preserve">$17.2 million to fishers </w:t>
        </w:r>
      </w:ins>
      <w:ins w:id="38" w:author="Vanessa Martin" w:date="2019-03-07T17:55:00Z">
        <w:r>
          <w:t>(or $0.84 per kg)</w:t>
        </w:r>
      </w:ins>
      <w:ins w:id="39" w:author="Vanessa Martin" w:date="2019-03-07T17:56:00Z">
        <w:r>
          <w:t>, and the fishery generated 216 full time-equivalent jobs</w:t>
        </w:r>
      </w:ins>
      <w:ins w:id="40" w:author="Vanessa Martin" w:date="2019-03-07T17:55:00Z">
        <w:r>
          <w:t>.</w:t>
        </w:r>
      </w:ins>
    </w:p>
    <w:p w14:paraId="6A333A8E" w14:textId="77777777" w:rsidR="00D93BC6" w:rsidRPr="009229E4" w:rsidRDefault="009229E4" w:rsidP="009229E4">
      <w:pPr>
        <w:pStyle w:val="BodyText"/>
        <w:rPr>
          <w:ins w:id="41" w:author="Vanessa Martin" w:date="2019-03-07T17:50:00Z"/>
        </w:rPr>
        <w:pPrChange w:id="42" w:author="Vanessa Martin" w:date="2019-03-07T17:50:00Z">
          <w:pPr>
            <w:pStyle w:val="FirstParagraph"/>
          </w:pPr>
        </w:pPrChange>
      </w:pPr>
      <w:ins w:id="43" w:author="Vanessa Martin" w:date="2019-03-07T18:00:00Z">
        <w:r>
          <w:t xml:space="preserve">In </w:t>
        </w:r>
      </w:ins>
      <w:ins w:id="44" w:author="Vanessa Martin" w:date="2019-03-07T18:01:00Z">
        <w:r>
          <w:t>2015</w:t>
        </w:r>
      </w:ins>
      <w:ins w:id="45" w:author="Vanessa Martin" w:date="2019-03-07T18:00:00Z">
        <w:r>
          <w:t>, seine and gillnet</w:t>
        </w:r>
      </w:ins>
      <w:ins w:id="46" w:author="Vanessa Martin" w:date="2019-03-07T18:01:00Z">
        <w:r w:rsidR="00AE6253">
          <w:t xml:space="preserve"> (full fee)</w:t>
        </w:r>
      </w:ins>
      <w:ins w:id="47" w:author="Vanessa Martin" w:date="2019-03-07T18:00:00Z">
        <w:r>
          <w:t xml:space="preserve"> </w:t>
        </w:r>
        <w:proofErr w:type="spellStart"/>
        <w:r>
          <w:t>l</w:t>
        </w:r>
      </w:ins>
      <w:ins w:id="48" w:author="Vanessa Martin" w:date="2019-03-07T17:59:00Z">
        <w:r>
          <w:t>icence</w:t>
        </w:r>
        <w:proofErr w:type="spellEnd"/>
        <w:r>
          <w:t xml:space="preserve"> values</w:t>
        </w:r>
      </w:ins>
      <w:ins w:id="49" w:author="Vanessa Martin" w:date="2019-03-07T18:00:00Z">
        <w:r>
          <w:t xml:space="preserve"> for the herring roe fishery </w:t>
        </w:r>
      </w:ins>
      <w:ins w:id="50" w:author="Vanessa Martin" w:date="2019-03-07T18:01:00Z">
        <w:r>
          <w:t>were at recent lows of</w:t>
        </w:r>
      </w:ins>
      <w:ins w:id="51" w:author="Vanessa Martin" w:date="2019-03-07T18:00:00Z">
        <w:r>
          <w:t xml:space="preserve"> $25,000 and $50,000</w:t>
        </w:r>
      </w:ins>
      <w:ins w:id="52" w:author="Vanessa Martin" w:date="2019-03-07T18:01:00Z">
        <w:r>
          <w:t>,</w:t>
        </w:r>
      </w:ins>
      <w:ins w:id="53" w:author="Vanessa Martin" w:date="2019-03-07T18:00:00Z">
        <w:r>
          <w:t xml:space="preserve"> respectively</w:t>
        </w:r>
      </w:ins>
      <w:ins w:id="54" w:author="Vanessa Martin" w:date="2019-03-07T18:01:00Z">
        <w:r>
          <w:t xml:space="preserve">, compared to </w:t>
        </w:r>
        <w:r w:rsidR="00AE6253">
          <w:t>$199,000</w:t>
        </w:r>
      </w:ins>
      <w:ins w:id="55" w:author="Vanessa Martin" w:date="2019-03-07T18:11:00Z">
        <w:r w:rsidR="00AE6253">
          <w:t xml:space="preserve"> and $962,000 values for seine and gillnet licenses, respectively, in 2000. Currently, the </w:t>
        </w:r>
      </w:ins>
      <w:ins w:id="56" w:author="Vanessa Martin" w:date="2019-03-07T18:12:00Z">
        <w:r w:rsidR="00D93BC6">
          <w:t xml:space="preserve">lease values of licenses are near zero. </w:t>
        </w:r>
      </w:ins>
      <w:ins w:id="57" w:author="Vanessa Martin" w:date="2019-03-07T18:15:00Z">
        <w:r w:rsidR="00D93BC6">
          <w:t>There has been a significant increase in the inequality of the herring licenses through time. The largest corporate owner of herring roe licenses is the Pattison Group, which ow</w:t>
        </w:r>
      </w:ins>
      <w:ins w:id="58" w:author="Vanessa Martin" w:date="2019-03-07T18:16:00Z">
        <w:r w:rsidR="00D93BC6">
          <w:t xml:space="preserve">ns 30% of seine and 12% of gillnet licenses. </w:t>
        </w:r>
      </w:ins>
      <w:ins w:id="59" w:author="Vanessa Martin" w:date="2019-03-07T18:13:00Z">
        <w:r w:rsidR="00D93BC6">
          <w:t xml:space="preserve"> </w:t>
        </w:r>
      </w:ins>
    </w:p>
    <w:p w14:paraId="4A5A4BC7" w14:textId="77777777" w:rsidR="009229E4" w:rsidRPr="002A2AF4" w:rsidRDefault="00271734" w:rsidP="00DC25BE">
      <w:pPr>
        <w:pStyle w:val="FirstParagraph"/>
        <w:pPrChange w:id="60" w:author="Vanessa Martin" w:date="2019-03-07T18:26:00Z">
          <w:pPr>
            <w:pStyle w:val="FirstParagraph"/>
          </w:pPr>
        </w:pPrChange>
      </w:pPr>
      <w:r>
        <w:t>Finally, we investigate the costs of closing the fishery for the 2019 season, as a proposed means of herring stock recovery and protection of other species that rely on them.</w:t>
      </w:r>
      <w:ins w:id="61" w:author="Vanessa Martin" w:date="2019-03-07T18:26:00Z">
        <w:r w:rsidR="00DC25BE">
          <w:t xml:space="preserve"> </w:t>
        </w:r>
      </w:ins>
      <w:ins w:id="62" w:author="Vanessa Martin" w:date="2019-03-07T17:39:00Z">
        <w:r w:rsidR="002A2AF4">
          <w:t xml:space="preserve">Notably, we </w:t>
        </w:r>
      </w:ins>
      <w:ins w:id="63" w:author="Vanessa Martin" w:date="2019-03-07T18:22:00Z">
        <w:r w:rsidR="00DC25BE">
          <w:t xml:space="preserve">observed that the cost of license reimbursements, license buy-backs, or employment insurance payments for fishers were unlikely </w:t>
        </w:r>
      </w:ins>
      <w:ins w:id="64" w:author="Vanessa Martin" w:date="2019-03-07T18:23:00Z">
        <w:r w:rsidR="00DC25BE">
          <w:t xml:space="preserve">to be prohibitive, if </w:t>
        </w:r>
      </w:ins>
      <w:ins w:id="65" w:author="Vanessa Martin" w:date="2019-03-07T18:22:00Z">
        <w:r w:rsidR="00DC25BE">
          <w:t xml:space="preserve">the commercial fishery </w:t>
        </w:r>
      </w:ins>
      <w:ins w:id="66" w:author="Vanessa Martin" w:date="2019-03-07T18:23:00Z">
        <w:r w:rsidR="00DC25BE">
          <w:t>were closed to conserve the herring population, because of current low license value and relatively few full time-equivalent jobs.</w:t>
        </w:r>
      </w:ins>
    </w:p>
    <w:p w14:paraId="0519E43E" w14:textId="77777777" w:rsidR="00451EE6" w:rsidRDefault="00451EE6">
      <w:pPr>
        <w:rPr>
          <w:rFonts w:asciiTheme="majorHAnsi" w:eastAsiaTheme="majorEastAsia" w:hAnsiTheme="majorHAnsi" w:cstheme="majorBidi"/>
          <w:b/>
          <w:bCs/>
          <w:color w:val="4F81BD" w:themeColor="accent1"/>
          <w:sz w:val="32"/>
          <w:szCs w:val="32"/>
        </w:rPr>
      </w:pPr>
      <w:bookmarkStart w:id="67" w:name="terms-notes"/>
      <w:bookmarkEnd w:id="67"/>
      <w:r>
        <w:br w:type="page"/>
      </w:r>
    </w:p>
    <w:p w14:paraId="4D55D4EC" w14:textId="77777777" w:rsidR="0044730D" w:rsidRDefault="00271734" w:rsidP="00451EE6">
      <w:pPr>
        <w:pStyle w:val="Heading1"/>
        <w:pPrChange w:id="68" w:author="Vanessa Martin" w:date="2019-03-07T14:41:00Z">
          <w:pPr>
            <w:pStyle w:val="Heading2"/>
          </w:pPr>
        </w:pPrChange>
      </w:pPr>
      <w:del w:id="69" w:author="Vanessa Martin" w:date="2019-03-07T14:39:00Z">
        <w:r w:rsidDel="00451EE6">
          <w:lastRenderedPageBreak/>
          <w:delText xml:space="preserve">Terms &amp; </w:delText>
        </w:r>
      </w:del>
      <w:bookmarkStart w:id="70" w:name="_Toc2862087"/>
      <w:r>
        <w:t>Notes</w:t>
      </w:r>
      <w:ins w:id="71" w:author="Vanessa Martin" w:date="2019-03-07T14:39:00Z">
        <w:r w:rsidR="00451EE6">
          <w:t xml:space="preserve"> on Terms</w:t>
        </w:r>
      </w:ins>
      <w:bookmarkEnd w:id="70"/>
    </w:p>
    <w:p w14:paraId="70D636A0" w14:textId="77777777" w:rsidR="00451EE6" w:rsidRPr="00451EE6" w:rsidRDefault="00451EE6" w:rsidP="00451EE6">
      <w:pPr>
        <w:pStyle w:val="BodyText"/>
      </w:pPr>
    </w:p>
    <w:p w14:paraId="64FA909C" w14:textId="77777777" w:rsidR="0044730D" w:rsidRDefault="00271734" w:rsidP="00451EE6">
      <w:pPr>
        <w:numPr>
          <w:ilvl w:val="0"/>
          <w:numId w:val="3"/>
        </w:numPr>
      </w:pPr>
      <w:r>
        <w:t xml:space="preserve">Ex-vessel value </w:t>
      </w:r>
      <w:del w:id="72" w:author="Vanessa Martin" w:date="2019-03-07T14:41:00Z">
        <w:r w:rsidDel="00451EE6">
          <w:delText>-</w:delText>
        </w:r>
      </w:del>
      <w:r>
        <w:t>is the value of fish or seafood at its first point of sale (i.e., the price the fishers receive). Also known as the landed value.</w:t>
      </w:r>
    </w:p>
    <w:p w14:paraId="7B8A8D81" w14:textId="77777777" w:rsidR="0044730D" w:rsidRDefault="00271734" w:rsidP="00451EE6">
      <w:pPr>
        <w:pStyle w:val="Compact"/>
        <w:numPr>
          <w:ilvl w:val="0"/>
          <w:numId w:val="3"/>
        </w:numPr>
      </w:pPr>
      <w:r>
        <w:t>Unless otherwise stated, all values are expressed in real 2015 dollars to account for inflation over the time period studied.</w:t>
      </w:r>
    </w:p>
    <w:p w14:paraId="0D639018" w14:textId="77777777" w:rsidR="0044730D" w:rsidRDefault="00271734" w:rsidP="00451EE6">
      <w:pPr>
        <w:numPr>
          <w:ilvl w:val="0"/>
          <w:numId w:val="3"/>
        </w:numPr>
      </w:pPr>
      <w:proofErr w:type="spellStart"/>
      <w:r>
        <w:t>Tonnes</w:t>
      </w:r>
      <w:proofErr w:type="spellEnd"/>
      <w:r>
        <w:t xml:space="preserve"> refers to metric </w:t>
      </w:r>
      <w:proofErr w:type="spellStart"/>
      <w:r>
        <w:t>tonnes</w:t>
      </w:r>
      <w:proofErr w:type="spellEnd"/>
      <w:r>
        <w:t xml:space="preserve"> (1000 kilograms or 2204.6 </w:t>
      </w:r>
      <w:proofErr w:type="spellStart"/>
      <w:r>
        <w:t>lbs</w:t>
      </w:r>
      <w:proofErr w:type="spellEnd"/>
      <w:r>
        <w:t xml:space="preserve">). Some data sources use short tons (2000 </w:t>
      </w:r>
      <w:proofErr w:type="spellStart"/>
      <w:r>
        <w:t>lbs</w:t>
      </w:r>
      <w:proofErr w:type="spellEnd"/>
      <w:r>
        <w:t xml:space="preserve">) and this was converted to metric </w:t>
      </w:r>
      <w:proofErr w:type="spellStart"/>
      <w:r>
        <w:t>tonnes</w:t>
      </w:r>
      <w:proofErr w:type="spellEnd"/>
      <w:r>
        <w:t xml:space="preserve"> when necessary.</w:t>
      </w:r>
    </w:p>
    <w:p w14:paraId="3F9B9082" w14:textId="77777777" w:rsidR="00451EE6" w:rsidRDefault="00451EE6">
      <w:pPr>
        <w:pStyle w:val="TOC1"/>
        <w:tabs>
          <w:tab w:val="right" w:pos="9350"/>
        </w:tabs>
        <w:rPr>
          <w:ins w:id="73" w:author="Vanessa Martin" w:date="2019-03-07T14:41:00Z"/>
          <w:rFonts w:asciiTheme="minorHAnsi" w:eastAsiaTheme="minorEastAsia" w:hAnsiTheme="minorHAnsi" w:cstheme="minorBidi"/>
          <w:b w:val="0"/>
          <w:bCs w:val="0"/>
          <w:caps w:val="0"/>
          <w:noProof/>
          <w:lang w:val="en-CA"/>
        </w:rPr>
      </w:pPr>
      <w:bookmarkStart w:id="74" w:name="introduction"/>
      <w:bookmarkEnd w:id="74"/>
      <w:r>
        <w:br w:type="page"/>
      </w:r>
      <w:r>
        <w:lastRenderedPageBreak/>
        <w:fldChar w:fldCharType="begin"/>
      </w:r>
      <w:r>
        <w:instrText xml:space="preserve"> TOC \o "1-3" \h \z \u </w:instrText>
      </w:r>
      <w:r>
        <w:fldChar w:fldCharType="separate"/>
      </w:r>
      <w:ins w:id="75" w:author="Vanessa Martin" w:date="2019-03-07T14:41:00Z">
        <w:r w:rsidRPr="00A86EE5">
          <w:rPr>
            <w:rStyle w:val="Hyperlink"/>
            <w:noProof/>
          </w:rPr>
          <w:fldChar w:fldCharType="begin"/>
        </w:r>
        <w:r w:rsidRPr="00A86EE5">
          <w:rPr>
            <w:rStyle w:val="Hyperlink"/>
            <w:noProof/>
          </w:rPr>
          <w:instrText xml:space="preserve"> </w:instrText>
        </w:r>
        <w:r>
          <w:rPr>
            <w:noProof/>
          </w:rPr>
          <w:instrText>HYPERLINK \l "_Toc2862085"</w:instrText>
        </w:r>
        <w:r w:rsidRPr="00A86EE5">
          <w:rPr>
            <w:rStyle w:val="Hyperlink"/>
            <w:noProof/>
          </w:rPr>
          <w:instrText xml:space="preserve"> </w:instrText>
        </w:r>
        <w:r w:rsidRPr="00A86EE5">
          <w:rPr>
            <w:rStyle w:val="Hyperlink"/>
            <w:noProof/>
          </w:rPr>
        </w:r>
        <w:r w:rsidRPr="00A86EE5">
          <w:rPr>
            <w:rStyle w:val="Hyperlink"/>
            <w:noProof/>
          </w:rPr>
          <w:fldChar w:fldCharType="separate"/>
        </w:r>
        <w:r w:rsidRPr="00A86EE5">
          <w:rPr>
            <w:rStyle w:val="Hyperlink"/>
            <w:noProof/>
          </w:rPr>
          <w:t>About the Author</w:t>
        </w:r>
        <w:r>
          <w:rPr>
            <w:noProof/>
            <w:webHidden/>
          </w:rPr>
          <w:tab/>
        </w:r>
        <w:r>
          <w:rPr>
            <w:noProof/>
            <w:webHidden/>
          </w:rPr>
          <w:fldChar w:fldCharType="begin"/>
        </w:r>
        <w:r>
          <w:rPr>
            <w:noProof/>
            <w:webHidden/>
          </w:rPr>
          <w:instrText xml:space="preserve"> PAGEREF _Toc2862085 \h </w:instrText>
        </w:r>
        <w:r>
          <w:rPr>
            <w:noProof/>
            <w:webHidden/>
          </w:rPr>
        </w:r>
      </w:ins>
      <w:r>
        <w:rPr>
          <w:noProof/>
          <w:webHidden/>
        </w:rPr>
        <w:fldChar w:fldCharType="separate"/>
      </w:r>
      <w:ins w:id="76" w:author="Vanessa Martin" w:date="2019-03-07T14:41:00Z">
        <w:r>
          <w:rPr>
            <w:noProof/>
            <w:webHidden/>
          </w:rPr>
          <w:t>2</w:t>
        </w:r>
        <w:r>
          <w:rPr>
            <w:noProof/>
            <w:webHidden/>
          </w:rPr>
          <w:fldChar w:fldCharType="end"/>
        </w:r>
        <w:r w:rsidRPr="00A86EE5">
          <w:rPr>
            <w:rStyle w:val="Hyperlink"/>
            <w:noProof/>
          </w:rPr>
          <w:fldChar w:fldCharType="end"/>
        </w:r>
      </w:ins>
    </w:p>
    <w:p w14:paraId="4E039003" w14:textId="77777777" w:rsidR="00451EE6" w:rsidRDefault="00451EE6">
      <w:pPr>
        <w:pStyle w:val="TOC1"/>
        <w:tabs>
          <w:tab w:val="right" w:pos="9350"/>
        </w:tabs>
        <w:rPr>
          <w:ins w:id="77" w:author="Vanessa Martin" w:date="2019-03-07T14:41:00Z"/>
          <w:rFonts w:asciiTheme="minorHAnsi" w:eastAsiaTheme="minorEastAsia" w:hAnsiTheme="minorHAnsi" w:cstheme="minorBidi"/>
          <w:b w:val="0"/>
          <w:bCs w:val="0"/>
          <w:caps w:val="0"/>
          <w:noProof/>
          <w:lang w:val="en-CA"/>
        </w:rPr>
      </w:pPr>
      <w:ins w:id="78" w:author="Vanessa Martin" w:date="2019-03-07T14:41:00Z">
        <w:r w:rsidRPr="00A86EE5">
          <w:rPr>
            <w:rStyle w:val="Hyperlink"/>
            <w:noProof/>
          </w:rPr>
          <w:fldChar w:fldCharType="begin"/>
        </w:r>
        <w:r w:rsidRPr="00A86EE5">
          <w:rPr>
            <w:rStyle w:val="Hyperlink"/>
            <w:noProof/>
          </w:rPr>
          <w:instrText xml:space="preserve"> </w:instrText>
        </w:r>
        <w:r>
          <w:rPr>
            <w:noProof/>
          </w:rPr>
          <w:instrText>HYPERLINK \l "_Toc2862086"</w:instrText>
        </w:r>
        <w:r w:rsidRPr="00A86EE5">
          <w:rPr>
            <w:rStyle w:val="Hyperlink"/>
            <w:noProof/>
          </w:rPr>
          <w:instrText xml:space="preserve"> </w:instrText>
        </w:r>
        <w:r w:rsidRPr="00A86EE5">
          <w:rPr>
            <w:rStyle w:val="Hyperlink"/>
            <w:noProof/>
          </w:rPr>
        </w:r>
        <w:r w:rsidRPr="00A86EE5">
          <w:rPr>
            <w:rStyle w:val="Hyperlink"/>
            <w:noProof/>
          </w:rPr>
          <w:fldChar w:fldCharType="separate"/>
        </w:r>
        <w:r w:rsidRPr="00A86EE5">
          <w:rPr>
            <w:rStyle w:val="Hyperlink"/>
            <w:noProof/>
          </w:rPr>
          <w:t>Executive Summary</w:t>
        </w:r>
        <w:r>
          <w:rPr>
            <w:noProof/>
            <w:webHidden/>
          </w:rPr>
          <w:tab/>
        </w:r>
        <w:r>
          <w:rPr>
            <w:noProof/>
            <w:webHidden/>
          </w:rPr>
          <w:fldChar w:fldCharType="begin"/>
        </w:r>
        <w:r>
          <w:rPr>
            <w:noProof/>
            <w:webHidden/>
          </w:rPr>
          <w:instrText xml:space="preserve"> PAGEREF _Toc2862086 \h </w:instrText>
        </w:r>
        <w:r>
          <w:rPr>
            <w:noProof/>
            <w:webHidden/>
          </w:rPr>
        </w:r>
      </w:ins>
      <w:r>
        <w:rPr>
          <w:noProof/>
          <w:webHidden/>
        </w:rPr>
        <w:fldChar w:fldCharType="separate"/>
      </w:r>
      <w:ins w:id="79" w:author="Vanessa Martin" w:date="2019-03-07T14:41:00Z">
        <w:r>
          <w:rPr>
            <w:noProof/>
            <w:webHidden/>
          </w:rPr>
          <w:t>3</w:t>
        </w:r>
        <w:r>
          <w:rPr>
            <w:noProof/>
            <w:webHidden/>
          </w:rPr>
          <w:fldChar w:fldCharType="end"/>
        </w:r>
        <w:r w:rsidRPr="00A86EE5">
          <w:rPr>
            <w:rStyle w:val="Hyperlink"/>
            <w:noProof/>
          </w:rPr>
          <w:fldChar w:fldCharType="end"/>
        </w:r>
      </w:ins>
    </w:p>
    <w:p w14:paraId="79B8932F" w14:textId="77777777" w:rsidR="00451EE6" w:rsidRDefault="00451EE6">
      <w:pPr>
        <w:pStyle w:val="TOC1"/>
        <w:tabs>
          <w:tab w:val="right" w:pos="9350"/>
        </w:tabs>
        <w:rPr>
          <w:ins w:id="80" w:author="Vanessa Martin" w:date="2019-03-07T14:41:00Z"/>
          <w:rFonts w:asciiTheme="minorHAnsi" w:eastAsiaTheme="minorEastAsia" w:hAnsiTheme="minorHAnsi" w:cstheme="minorBidi"/>
          <w:b w:val="0"/>
          <w:bCs w:val="0"/>
          <w:caps w:val="0"/>
          <w:noProof/>
          <w:lang w:val="en-CA"/>
        </w:rPr>
      </w:pPr>
      <w:ins w:id="81" w:author="Vanessa Martin" w:date="2019-03-07T14:41:00Z">
        <w:r w:rsidRPr="00A86EE5">
          <w:rPr>
            <w:rStyle w:val="Hyperlink"/>
            <w:noProof/>
          </w:rPr>
          <w:fldChar w:fldCharType="begin"/>
        </w:r>
        <w:r w:rsidRPr="00A86EE5">
          <w:rPr>
            <w:rStyle w:val="Hyperlink"/>
            <w:noProof/>
          </w:rPr>
          <w:instrText xml:space="preserve"> </w:instrText>
        </w:r>
        <w:r>
          <w:rPr>
            <w:noProof/>
          </w:rPr>
          <w:instrText>HYPERLINK \l "_Toc2862087"</w:instrText>
        </w:r>
        <w:r w:rsidRPr="00A86EE5">
          <w:rPr>
            <w:rStyle w:val="Hyperlink"/>
            <w:noProof/>
          </w:rPr>
          <w:instrText xml:space="preserve"> </w:instrText>
        </w:r>
        <w:r w:rsidRPr="00A86EE5">
          <w:rPr>
            <w:rStyle w:val="Hyperlink"/>
            <w:noProof/>
          </w:rPr>
        </w:r>
        <w:r w:rsidRPr="00A86EE5">
          <w:rPr>
            <w:rStyle w:val="Hyperlink"/>
            <w:noProof/>
          </w:rPr>
          <w:fldChar w:fldCharType="separate"/>
        </w:r>
        <w:r w:rsidRPr="00A86EE5">
          <w:rPr>
            <w:rStyle w:val="Hyperlink"/>
            <w:noProof/>
          </w:rPr>
          <w:t>Notes on Terms</w:t>
        </w:r>
        <w:r>
          <w:rPr>
            <w:noProof/>
            <w:webHidden/>
          </w:rPr>
          <w:tab/>
        </w:r>
        <w:r>
          <w:rPr>
            <w:noProof/>
            <w:webHidden/>
          </w:rPr>
          <w:fldChar w:fldCharType="begin"/>
        </w:r>
        <w:r>
          <w:rPr>
            <w:noProof/>
            <w:webHidden/>
          </w:rPr>
          <w:instrText xml:space="preserve"> PAGEREF _Toc2862087 \h </w:instrText>
        </w:r>
        <w:r>
          <w:rPr>
            <w:noProof/>
            <w:webHidden/>
          </w:rPr>
        </w:r>
      </w:ins>
      <w:r>
        <w:rPr>
          <w:noProof/>
          <w:webHidden/>
        </w:rPr>
        <w:fldChar w:fldCharType="separate"/>
      </w:r>
      <w:ins w:id="82" w:author="Vanessa Martin" w:date="2019-03-07T14:41:00Z">
        <w:r>
          <w:rPr>
            <w:noProof/>
            <w:webHidden/>
          </w:rPr>
          <w:t>4</w:t>
        </w:r>
        <w:r>
          <w:rPr>
            <w:noProof/>
            <w:webHidden/>
          </w:rPr>
          <w:fldChar w:fldCharType="end"/>
        </w:r>
        <w:r w:rsidRPr="00A86EE5">
          <w:rPr>
            <w:rStyle w:val="Hyperlink"/>
            <w:noProof/>
          </w:rPr>
          <w:fldChar w:fldCharType="end"/>
        </w:r>
      </w:ins>
    </w:p>
    <w:p w14:paraId="38F378F2" w14:textId="77777777" w:rsidR="00451EE6" w:rsidRDefault="00451EE6">
      <w:pPr>
        <w:pStyle w:val="TOC1"/>
        <w:tabs>
          <w:tab w:val="right" w:pos="9350"/>
        </w:tabs>
        <w:rPr>
          <w:ins w:id="83" w:author="Vanessa Martin" w:date="2019-03-07T14:41:00Z"/>
          <w:rFonts w:asciiTheme="minorHAnsi" w:eastAsiaTheme="minorEastAsia" w:hAnsiTheme="minorHAnsi" w:cstheme="minorBidi"/>
          <w:b w:val="0"/>
          <w:bCs w:val="0"/>
          <w:caps w:val="0"/>
          <w:noProof/>
          <w:lang w:val="en-CA"/>
        </w:rPr>
      </w:pPr>
      <w:ins w:id="84" w:author="Vanessa Martin" w:date="2019-03-07T14:41:00Z">
        <w:r w:rsidRPr="00A86EE5">
          <w:rPr>
            <w:rStyle w:val="Hyperlink"/>
            <w:noProof/>
          </w:rPr>
          <w:fldChar w:fldCharType="begin"/>
        </w:r>
        <w:r w:rsidRPr="00A86EE5">
          <w:rPr>
            <w:rStyle w:val="Hyperlink"/>
            <w:noProof/>
          </w:rPr>
          <w:instrText xml:space="preserve"> </w:instrText>
        </w:r>
        <w:r>
          <w:rPr>
            <w:noProof/>
          </w:rPr>
          <w:instrText>HYPERLINK \l "_Toc2862088"</w:instrText>
        </w:r>
        <w:r w:rsidRPr="00A86EE5">
          <w:rPr>
            <w:rStyle w:val="Hyperlink"/>
            <w:noProof/>
          </w:rPr>
          <w:instrText xml:space="preserve"> </w:instrText>
        </w:r>
        <w:r w:rsidRPr="00A86EE5">
          <w:rPr>
            <w:rStyle w:val="Hyperlink"/>
            <w:noProof/>
          </w:rPr>
        </w:r>
        <w:r w:rsidRPr="00A86EE5">
          <w:rPr>
            <w:rStyle w:val="Hyperlink"/>
            <w:noProof/>
          </w:rPr>
          <w:fldChar w:fldCharType="separate"/>
        </w:r>
        <w:r w:rsidRPr="00A86EE5">
          <w:rPr>
            <w:rStyle w:val="Hyperlink"/>
            <w:noProof/>
          </w:rPr>
          <w:t>Introduction</w:t>
        </w:r>
        <w:r>
          <w:rPr>
            <w:noProof/>
            <w:webHidden/>
          </w:rPr>
          <w:tab/>
        </w:r>
        <w:r>
          <w:rPr>
            <w:noProof/>
            <w:webHidden/>
          </w:rPr>
          <w:fldChar w:fldCharType="begin"/>
        </w:r>
        <w:r>
          <w:rPr>
            <w:noProof/>
            <w:webHidden/>
          </w:rPr>
          <w:instrText xml:space="preserve"> PAGEREF _Toc2862088 \h </w:instrText>
        </w:r>
        <w:r>
          <w:rPr>
            <w:noProof/>
            <w:webHidden/>
          </w:rPr>
        </w:r>
      </w:ins>
      <w:r>
        <w:rPr>
          <w:noProof/>
          <w:webHidden/>
        </w:rPr>
        <w:fldChar w:fldCharType="separate"/>
      </w:r>
      <w:ins w:id="85" w:author="Vanessa Martin" w:date="2019-03-07T14:41:00Z">
        <w:r>
          <w:rPr>
            <w:noProof/>
            <w:webHidden/>
          </w:rPr>
          <w:t>6</w:t>
        </w:r>
        <w:r>
          <w:rPr>
            <w:noProof/>
            <w:webHidden/>
          </w:rPr>
          <w:fldChar w:fldCharType="end"/>
        </w:r>
        <w:r w:rsidRPr="00A86EE5">
          <w:rPr>
            <w:rStyle w:val="Hyperlink"/>
            <w:noProof/>
          </w:rPr>
          <w:fldChar w:fldCharType="end"/>
        </w:r>
      </w:ins>
    </w:p>
    <w:p w14:paraId="6F73B3F4" w14:textId="77777777" w:rsidR="00451EE6" w:rsidRDefault="00451EE6">
      <w:pPr>
        <w:pStyle w:val="TOC1"/>
        <w:tabs>
          <w:tab w:val="right" w:pos="9350"/>
        </w:tabs>
        <w:rPr>
          <w:ins w:id="86" w:author="Vanessa Martin" w:date="2019-03-07T14:41:00Z"/>
          <w:rFonts w:asciiTheme="minorHAnsi" w:eastAsiaTheme="minorEastAsia" w:hAnsiTheme="minorHAnsi" w:cstheme="minorBidi"/>
          <w:b w:val="0"/>
          <w:bCs w:val="0"/>
          <w:caps w:val="0"/>
          <w:noProof/>
          <w:lang w:val="en-CA"/>
        </w:rPr>
      </w:pPr>
      <w:ins w:id="87" w:author="Vanessa Martin" w:date="2019-03-07T14:41:00Z">
        <w:r w:rsidRPr="00A86EE5">
          <w:rPr>
            <w:rStyle w:val="Hyperlink"/>
            <w:noProof/>
          </w:rPr>
          <w:fldChar w:fldCharType="begin"/>
        </w:r>
        <w:r w:rsidRPr="00A86EE5">
          <w:rPr>
            <w:rStyle w:val="Hyperlink"/>
            <w:noProof/>
          </w:rPr>
          <w:instrText xml:space="preserve"> </w:instrText>
        </w:r>
        <w:r>
          <w:rPr>
            <w:noProof/>
          </w:rPr>
          <w:instrText>HYPERLINK \l "_Toc2862089"</w:instrText>
        </w:r>
        <w:r w:rsidRPr="00A86EE5">
          <w:rPr>
            <w:rStyle w:val="Hyperlink"/>
            <w:noProof/>
          </w:rPr>
          <w:instrText xml:space="preserve"> </w:instrText>
        </w:r>
        <w:r w:rsidRPr="00A86EE5">
          <w:rPr>
            <w:rStyle w:val="Hyperlink"/>
            <w:noProof/>
          </w:rPr>
        </w:r>
        <w:r w:rsidRPr="00A86EE5">
          <w:rPr>
            <w:rStyle w:val="Hyperlink"/>
            <w:noProof/>
          </w:rPr>
          <w:fldChar w:fldCharType="separate"/>
        </w:r>
        <w:r w:rsidRPr="00A86EE5">
          <w:rPr>
            <w:rStyle w:val="Hyperlink"/>
            <w:noProof/>
          </w:rPr>
          <w:t>The Fisheries</w:t>
        </w:r>
        <w:r>
          <w:rPr>
            <w:noProof/>
            <w:webHidden/>
          </w:rPr>
          <w:tab/>
        </w:r>
        <w:r>
          <w:rPr>
            <w:noProof/>
            <w:webHidden/>
          </w:rPr>
          <w:fldChar w:fldCharType="begin"/>
        </w:r>
        <w:r>
          <w:rPr>
            <w:noProof/>
            <w:webHidden/>
          </w:rPr>
          <w:instrText xml:space="preserve"> PAGEREF _Toc2862089 \h </w:instrText>
        </w:r>
        <w:r>
          <w:rPr>
            <w:noProof/>
            <w:webHidden/>
          </w:rPr>
        </w:r>
      </w:ins>
      <w:r>
        <w:rPr>
          <w:noProof/>
          <w:webHidden/>
        </w:rPr>
        <w:fldChar w:fldCharType="separate"/>
      </w:r>
      <w:ins w:id="88" w:author="Vanessa Martin" w:date="2019-03-07T14:41:00Z">
        <w:r>
          <w:rPr>
            <w:noProof/>
            <w:webHidden/>
          </w:rPr>
          <w:t>7</w:t>
        </w:r>
        <w:r>
          <w:rPr>
            <w:noProof/>
            <w:webHidden/>
          </w:rPr>
          <w:fldChar w:fldCharType="end"/>
        </w:r>
        <w:r w:rsidRPr="00A86EE5">
          <w:rPr>
            <w:rStyle w:val="Hyperlink"/>
            <w:noProof/>
          </w:rPr>
          <w:fldChar w:fldCharType="end"/>
        </w:r>
      </w:ins>
    </w:p>
    <w:p w14:paraId="44CB81E4" w14:textId="77777777" w:rsidR="00451EE6" w:rsidRDefault="00451EE6">
      <w:pPr>
        <w:pStyle w:val="TOC1"/>
        <w:tabs>
          <w:tab w:val="right" w:pos="9350"/>
        </w:tabs>
        <w:rPr>
          <w:ins w:id="89" w:author="Vanessa Martin" w:date="2019-03-07T14:41:00Z"/>
          <w:rFonts w:asciiTheme="minorHAnsi" w:eastAsiaTheme="minorEastAsia" w:hAnsiTheme="minorHAnsi" w:cstheme="minorBidi"/>
          <w:b w:val="0"/>
          <w:bCs w:val="0"/>
          <w:caps w:val="0"/>
          <w:noProof/>
          <w:lang w:val="en-CA"/>
        </w:rPr>
      </w:pPr>
      <w:ins w:id="90" w:author="Vanessa Martin" w:date="2019-03-07T14:41:00Z">
        <w:r w:rsidRPr="00A86EE5">
          <w:rPr>
            <w:rStyle w:val="Hyperlink"/>
            <w:noProof/>
          </w:rPr>
          <w:fldChar w:fldCharType="begin"/>
        </w:r>
        <w:r w:rsidRPr="00A86EE5">
          <w:rPr>
            <w:rStyle w:val="Hyperlink"/>
            <w:noProof/>
          </w:rPr>
          <w:instrText xml:space="preserve"> </w:instrText>
        </w:r>
        <w:r>
          <w:rPr>
            <w:noProof/>
          </w:rPr>
          <w:instrText>HYPERLINK \l "_Toc2862090"</w:instrText>
        </w:r>
        <w:r w:rsidRPr="00A86EE5">
          <w:rPr>
            <w:rStyle w:val="Hyperlink"/>
            <w:noProof/>
          </w:rPr>
          <w:instrText xml:space="preserve"> </w:instrText>
        </w:r>
        <w:r w:rsidRPr="00A86EE5">
          <w:rPr>
            <w:rStyle w:val="Hyperlink"/>
            <w:noProof/>
          </w:rPr>
        </w:r>
        <w:r w:rsidRPr="00A86EE5">
          <w:rPr>
            <w:rStyle w:val="Hyperlink"/>
            <w:noProof/>
          </w:rPr>
          <w:fldChar w:fldCharType="separate"/>
        </w:r>
        <w:r w:rsidRPr="00A86EE5">
          <w:rPr>
            <w:rStyle w:val="Hyperlink"/>
            <w:noProof/>
          </w:rPr>
          <w:t>The Products</w:t>
        </w:r>
        <w:r>
          <w:rPr>
            <w:noProof/>
            <w:webHidden/>
          </w:rPr>
          <w:tab/>
        </w:r>
        <w:r>
          <w:rPr>
            <w:noProof/>
            <w:webHidden/>
          </w:rPr>
          <w:fldChar w:fldCharType="begin"/>
        </w:r>
        <w:r>
          <w:rPr>
            <w:noProof/>
            <w:webHidden/>
          </w:rPr>
          <w:instrText xml:space="preserve"> PAGEREF _Toc2862090 \h </w:instrText>
        </w:r>
        <w:r>
          <w:rPr>
            <w:noProof/>
            <w:webHidden/>
          </w:rPr>
        </w:r>
      </w:ins>
      <w:r>
        <w:rPr>
          <w:noProof/>
          <w:webHidden/>
        </w:rPr>
        <w:fldChar w:fldCharType="separate"/>
      </w:r>
      <w:ins w:id="91" w:author="Vanessa Martin" w:date="2019-03-07T14:41:00Z">
        <w:r>
          <w:rPr>
            <w:noProof/>
            <w:webHidden/>
          </w:rPr>
          <w:t>8</w:t>
        </w:r>
        <w:r>
          <w:rPr>
            <w:noProof/>
            <w:webHidden/>
          </w:rPr>
          <w:fldChar w:fldCharType="end"/>
        </w:r>
        <w:r w:rsidRPr="00A86EE5">
          <w:rPr>
            <w:rStyle w:val="Hyperlink"/>
            <w:noProof/>
          </w:rPr>
          <w:fldChar w:fldCharType="end"/>
        </w:r>
      </w:ins>
    </w:p>
    <w:p w14:paraId="4E42D12F" w14:textId="77777777" w:rsidR="00451EE6" w:rsidRDefault="00451EE6">
      <w:pPr>
        <w:pStyle w:val="TOC1"/>
        <w:tabs>
          <w:tab w:val="right" w:pos="9350"/>
        </w:tabs>
        <w:rPr>
          <w:ins w:id="92" w:author="Vanessa Martin" w:date="2019-03-07T14:41:00Z"/>
          <w:rFonts w:asciiTheme="minorHAnsi" w:eastAsiaTheme="minorEastAsia" w:hAnsiTheme="minorHAnsi" w:cstheme="minorBidi"/>
          <w:b w:val="0"/>
          <w:bCs w:val="0"/>
          <w:caps w:val="0"/>
          <w:noProof/>
          <w:lang w:val="en-CA"/>
        </w:rPr>
      </w:pPr>
      <w:ins w:id="93" w:author="Vanessa Martin" w:date="2019-03-07T14:41:00Z">
        <w:r w:rsidRPr="00A86EE5">
          <w:rPr>
            <w:rStyle w:val="Hyperlink"/>
            <w:noProof/>
          </w:rPr>
          <w:fldChar w:fldCharType="begin"/>
        </w:r>
        <w:r w:rsidRPr="00A86EE5">
          <w:rPr>
            <w:rStyle w:val="Hyperlink"/>
            <w:noProof/>
          </w:rPr>
          <w:instrText xml:space="preserve"> </w:instrText>
        </w:r>
        <w:r>
          <w:rPr>
            <w:noProof/>
          </w:rPr>
          <w:instrText>HYPERLINK \l "_Toc2862091"</w:instrText>
        </w:r>
        <w:r w:rsidRPr="00A86EE5">
          <w:rPr>
            <w:rStyle w:val="Hyperlink"/>
            <w:noProof/>
          </w:rPr>
          <w:instrText xml:space="preserve"> </w:instrText>
        </w:r>
        <w:r w:rsidRPr="00A86EE5">
          <w:rPr>
            <w:rStyle w:val="Hyperlink"/>
            <w:noProof/>
          </w:rPr>
        </w:r>
        <w:r w:rsidRPr="00A86EE5">
          <w:rPr>
            <w:rStyle w:val="Hyperlink"/>
            <w:noProof/>
          </w:rPr>
          <w:fldChar w:fldCharType="separate"/>
        </w:r>
        <w:r w:rsidRPr="00A86EE5">
          <w:rPr>
            <w:rStyle w:val="Hyperlink"/>
            <w:noProof/>
          </w:rPr>
          <w:t>The Supply Chain</w:t>
        </w:r>
        <w:r>
          <w:rPr>
            <w:noProof/>
            <w:webHidden/>
          </w:rPr>
          <w:tab/>
        </w:r>
        <w:r>
          <w:rPr>
            <w:noProof/>
            <w:webHidden/>
          </w:rPr>
          <w:fldChar w:fldCharType="begin"/>
        </w:r>
        <w:r>
          <w:rPr>
            <w:noProof/>
            <w:webHidden/>
          </w:rPr>
          <w:instrText xml:space="preserve"> PAGEREF _Toc2862091 \h </w:instrText>
        </w:r>
        <w:r>
          <w:rPr>
            <w:noProof/>
            <w:webHidden/>
          </w:rPr>
        </w:r>
      </w:ins>
      <w:r>
        <w:rPr>
          <w:noProof/>
          <w:webHidden/>
        </w:rPr>
        <w:fldChar w:fldCharType="separate"/>
      </w:r>
      <w:ins w:id="94" w:author="Vanessa Martin" w:date="2019-03-07T14:41:00Z">
        <w:r>
          <w:rPr>
            <w:noProof/>
            <w:webHidden/>
          </w:rPr>
          <w:t>9</w:t>
        </w:r>
        <w:r>
          <w:rPr>
            <w:noProof/>
            <w:webHidden/>
          </w:rPr>
          <w:fldChar w:fldCharType="end"/>
        </w:r>
        <w:r w:rsidRPr="00A86EE5">
          <w:rPr>
            <w:rStyle w:val="Hyperlink"/>
            <w:noProof/>
          </w:rPr>
          <w:fldChar w:fldCharType="end"/>
        </w:r>
      </w:ins>
    </w:p>
    <w:p w14:paraId="745FCB3E" w14:textId="77777777" w:rsidR="00451EE6" w:rsidRDefault="00451EE6">
      <w:pPr>
        <w:pStyle w:val="TOC1"/>
        <w:tabs>
          <w:tab w:val="right" w:pos="9350"/>
        </w:tabs>
        <w:rPr>
          <w:ins w:id="95" w:author="Vanessa Martin" w:date="2019-03-07T14:41:00Z"/>
          <w:rFonts w:asciiTheme="minorHAnsi" w:eastAsiaTheme="minorEastAsia" w:hAnsiTheme="minorHAnsi" w:cstheme="minorBidi"/>
          <w:b w:val="0"/>
          <w:bCs w:val="0"/>
          <w:caps w:val="0"/>
          <w:noProof/>
          <w:lang w:val="en-CA"/>
        </w:rPr>
      </w:pPr>
      <w:ins w:id="96" w:author="Vanessa Martin" w:date="2019-03-07T14:41:00Z">
        <w:r w:rsidRPr="00A86EE5">
          <w:rPr>
            <w:rStyle w:val="Hyperlink"/>
            <w:noProof/>
          </w:rPr>
          <w:fldChar w:fldCharType="begin"/>
        </w:r>
        <w:r w:rsidRPr="00A86EE5">
          <w:rPr>
            <w:rStyle w:val="Hyperlink"/>
            <w:noProof/>
          </w:rPr>
          <w:instrText xml:space="preserve"> </w:instrText>
        </w:r>
        <w:r>
          <w:rPr>
            <w:noProof/>
          </w:rPr>
          <w:instrText>HYPERLINK \l "_Toc2862092"</w:instrText>
        </w:r>
        <w:r w:rsidRPr="00A86EE5">
          <w:rPr>
            <w:rStyle w:val="Hyperlink"/>
            <w:noProof/>
          </w:rPr>
          <w:instrText xml:space="preserve"> </w:instrText>
        </w:r>
        <w:r w:rsidRPr="00A86EE5">
          <w:rPr>
            <w:rStyle w:val="Hyperlink"/>
            <w:noProof/>
          </w:rPr>
        </w:r>
        <w:r w:rsidRPr="00A86EE5">
          <w:rPr>
            <w:rStyle w:val="Hyperlink"/>
            <w:noProof/>
          </w:rPr>
          <w:fldChar w:fldCharType="separate"/>
        </w:r>
        <w:r w:rsidRPr="00A86EE5">
          <w:rPr>
            <w:rStyle w:val="Hyperlink"/>
            <w:noProof/>
          </w:rPr>
          <w:t>Value of the Fisheries</w:t>
        </w:r>
        <w:r>
          <w:rPr>
            <w:noProof/>
            <w:webHidden/>
          </w:rPr>
          <w:tab/>
        </w:r>
        <w:r>
          <w:rPr>
            <w:noProof/>
            <w:webHidden/>
          </w:rPr>
          <w:fldChar w:fldCharType="begin"/>
        </w:r>
        <w:r>
          <w:rPr>
            <w:noProof/>
            <w:webHidden/>
          </w:rPr>
          <w:instrText xml:space="preserve"> PAGEREF _Toc2862092 \h </w:instrText>
        </w:r>
        <w:r>
          <w:rPr>
            <w:noProof/>
            <w:webHidden/>
          </w:rPr>
        </w:r>
      </w:ins>
      <w:r>
        <w:rPr>
          <w:noProof/>
          <w:webHidden/>
        </w:rPr>
        <w:fldChar w:fldCharType="separate"/>
      </w:r>
      <w:ins w:id="97" w:author="Vanessa Martin" w:date="2019-03-07T14:41:00Z">
        <w:r>
          <w:rPr>
            <w:noProof/>
            <w:webHidden/>
          </w:rPr>
          <w:t>10</w:t>
        </w:r>
        <w:r>
          <w:rPr>
            <w:noProof/>
            <w:webHidden/>
          </w:rPr>
          <w:fldChar w:fldCharType="end"/>
        </w:r>
        <w:r w:rsidRPr="00A86EE5">
          <w:rPr>
            <w:rStyle w:val="Hyperlink"/>
            <w:noProof/>
          </w:rPr>
          <w:fldChar w:fldCharType="end"/>
        </w:r>
      </w:ins>
    </w:p>
    <w:p w14:paraId="1A04FB31" w14:textId="77777777" w:rsidR="00451EE6" w:rsidRDefault="00451EE6">
      <w:pPr>
        <w:pStyle w:val="TOC1"/>
        <w:tabs>
          <w:tab w:val="right" w:pos="9350"/>
        </w:tabs>
        <w:rPr>
          <w:ins w:id="98" w:author="Vanessa Martin" w:date="2019-03-07T14:41:00Z"/>
          <w:rFonts w:asciiTheme="minorHAnsi" w:eastAsiaTheme="minorEastAsia" w:hAnsiTheme="minorHAnsi" w:cstheme="minorBidi"/>
          <w:b w:val="0"/>
          <w:bCs w:val="0"/>
          <w:caps w:val="0"/>
          <w:noProof/>
          <w:lang w:val="en-CA"/>
        </w:rPr>
      </w:pPr>
      <w:ins w:id="99" w:author="Vanessa Martin" w:date="2019-03-07T14:41:00Z">
        <w:r w:rsidRPr="00A86EE5">
          <w:rPr>
            <w:rStyle w:val="Hyperlink"/>
            <w:noProof/>
          </w:rPr>
          <w:fldChar w:fldCharType="begin"/>
        </w:r>
        <w:r w:rsidRPr="00A86EE5">
          <w:rPr>
            <w:rStyle w:val="Hyperlink"/>
            <w:noProof/>
          </w:rPr>
          <w:instrText xml:space="preserve"> </w:instrText>
        </w:r>
        <w:r>
          <w:rPr>
            <w:noProof/>
          </w:rPr>
          <w:instrText>HYPERLINK \l "_Toc2862093"</w:instrText>
        </w:r>
        <w:r w:rsidRPr="00A86EE5">
          <w:rPr>
            <w:rStyle w:val="Hyperlink"/>
            <w:noProof/>
          </w:rPr>
          <w:instrText xml:space="preserve"> </w:instrText>
        </w:r>
        <w:r w:rsidRPr="00A86EE5">
          <w:rPr>
            <w:rStyle w:val="Hyperlink"/>
            <w:noProof/>
          </w:rPr>
        </w:r>
        <w:r w:rsidRPr="00A86EE5">
          <w:rPr>
            <w:rStyle w:val="Hyperlink"/>
            <w:noProof/>
          </w:rPr>
          <w:fldChar w:fldCharType="separate"/>
        </w:r>
        <w:r w:rsidRPr="00A86EE5">
          <w:rPr>
            <w:rStyle w:val="Hyperlink"/>
            <w:noProof/>
          </w:rPr>
          <w:t>Ownership and Licenses</w:t>
        </w:r>
        <w:r>
          <w:rPr>
            <w:noProof/>
            <w:webHidden/>
          </w:rPr>
          <w:tab/>
        </w:r>
        <w:r>
          <w:rPr>
            <w:noProof/>
            <w:webHidden/>
          </w:rPr>
          <w:fldChar w:fldCharType="begin"/>
        </w:r>
        <w:r>
          <w:rPr>
            <w:noProof/>
            <w:webHidden/>
          </w:rPr>
          <w:instrText xml:space="preserve"> PAGEREF _Toc2862093 \h </w:instrText>
        </w:r>
        <w:r>
          <w:rPr>
            <w:noProof/>
            <w:webHidden/>
          </w:rPr>
        </w:r>
      </w:ins>
      <w:r>
        <w:rPr>
          <w:noProof/>
          <w:webHidden/>
        </w:rPr>
        <w:fldChar w:fldCharType="separate"/>
      </w:r>
      <w:ins w:id="100" w:author="Vanessa Martin" w:date="2019-03-07T14:41:00Z">
        <w:r>
          <w:rPr>
            <w:noProof/>
            <w:webHidden/>
          </w:rPr>
          <w:t>12</w:t>
        </w:r>
        <w:r>
          <w:rPr>
            <w:noProof/>
            <w:webHidden/>
          </w:rPr>
          <w:fldChar w:fldCharType="end"/>
        </w:r>
        <w:r w:rsidRPr="00A86EE5">
          <w:rPr>
            <w:rStyle w:val="Hyperlink"/>
            <w:noProof/>
          </w:rPr>
          <w:fldChar w:fldCharType="end"/>
        </w:r>
      </w:ins>
    </w:p>
    <w:p w14:paraId="4C254F68" w14:textId="77777777" w:rsidR="00451EE6" w:rsidRDefault="00451EE6">
      <w:pPr>
        <w:pStyle w:val="TOC1"/>
        <w:tabs>
          <w:tab w:val="right" w:pos="9350"/>
        </w:tabs>
        <w:rPr>
          <w:ins w:id="101" w:author="Vanessa Martin" w:date="2019-03-07T14:41:00Z"/>
          <w:rFonts w:asciiTheme="minorHAnsi" w:eastAsiaTheme="minorEastAsia" w:hAnsiTheme="minorHAnsi" w:cstheme="minorBidi"/>
          <w:b w:val="0"/>
          <w:bCs w:val="0"/>
          <w:caps w:val="0"/>
          <w:noProof/>
          <w:lang w:val="en-CA"/>
        </w:rPr>
      </w:pPr>
      <w:ins w:id="102" w:author="Vanessa Martin" w:date="2019-03-07T14:41:00Z">
        <w:r w:rsidRPr="00A86EE5">
          <w:rPr>
            <w:rStyle w:val="Hyperlink"/>
            <w:noProof/>
          </w:rPr>
          <w:fldChar w:fldCharType="begin"/>
        </w:r>
        <w:r w:rsidRPr="00A86EE5">
          <w:rPr>
            <w:rStyle w:val="Hyperlink"/>
            <w:noProof/>
          </w:rPr>
          <w:instrText xml:space="preserve"> </w:instrText>
        </w:r>
        <w:r>
          <w:rPr>
            <w:noProof/>
          </w:rPr>
          <w:instrText>HYPERLINK \l "_Toc2862094"</w:instrText>
        </w:r>
        <w:r w:rsidRPr="00A86EE5">
          <w:rPr>
            <w:rStyle w:val="Hyperlink"/>
            <w:noProof/>
          </w:rPr>
          <w:instrText xml:space="preserve"> </w:instrText>
        </w:r>
        <w:r w:rsidRPr="00A86EE5">
          <w:rPr>
            <w:rStyle w:val="Hyperlink"/>
            <w:noProof/>
          </w:rPr>
        </w:r>
        <w:r w:rsidRPr="00A86EE5">
          <w:rPr>
            <w:rStyle w:val="Hyperlink"/>
            <w:noProof/>
          </w:rPr>
          <w:fldChar w:fldCharType="separate"/>
        </w:r>
        <w:r w:rsidRPr="00A86EE5">
          <w:rPr>
            <w:rStyle w:val="Hyperlink"/>
            <w:noProof/>
          </w:rPr>
          <w:t>How does the roe herring fishery stack up?</w:t>
        </w:r>
        <w:r>
          <w:rPr>
            <w:noProof/>
            <w:webHidden/>
          </w:rPr>
          <w:tab/>
        </w:r>
        <w:r>
          <w:rPr>
            <w:noProof/>
            <w:webHidden/>
          </w:rPr>
          <w:fldChar w:fldCharType="begin"/>
        </w:r>
        <w:r>
          <w:rPr>
            <w:noProof/>
            <w:webHidden/>
          </w:rPr>
          <w:instrText xml:space="preserve"> PAGEREF _Toc2862094 \h </w:instrText>
        </w:r>
        <w:r>
          <w:rPr>
            <w:noProof/>
            <w:webHidden/>
          </w:rPr>
        </w:r>
      </w:ins>
      <w:r>
        <w:rPr>
          <w:noProof/>
          <w:webHidden/>
        </w:rPr>
        <w:fldChar w:fldCharType="separate"/>
      </w:r>
      <w:ins w:id="103" w:author="Vanessa Martin" w:date="2019-03-07T14:41:00Z">
        <w:r>
          <w:rPr>
            <w:noProof/>
            <w:webHidden/>
          </w:rPr>
          <w:t>13</w:t>
        </w:r>
        <w:r>
          <w:rPr>
            <w:noProof/>
            <w:webHidden/>
          </w:rPr>
          <w:fldChar w:fldCharType="end"/>
        </w:r>
        <w:r w:rsidRPr="00A86EE5">
          <w:rPr>
            <w:rStyle w:val="Hyperlink"/>
            <w:noProof/>
          </w:rPr>
          <w:fldChar w:fldCharType="end"/>
        </w:r>
      </w:ins>
    </w:p>
    <w:p w14:paraId="4E6422FF" w14:textId="77777777" w:rsidR="00451EE6" w:rsidRDefault="00451EE6">
      <w:pPr>
        <w:pStyle w:val="TOC1"/>
        <w:tabs>
          <w:tab w:val="right" w:pos="9350"/>
        </w:tabs>
        <w:rPr>
          <w:ins w:id="104" w:author="Vanessa Martin" w:date="2019-03-07T14:41:00Z"/>
          <w:rFonts w:asciiTheme="minorHAnsi" w:eastAsiaTheme="minorEastAsia" w:hAnsiTheme="minorHAnsi" w:cstheme="minorBidi"/>
          <w:b w:val="0"/>
          <w:bCs w:val="0"/>
          <w:caps w:val="0"/>
          <w:noProof/>
          <w:lang w:val="en-CA"/>
        </w:rPr>
      </w:pPr>
      <w:ins w:id="105" w:author="Vanessa Martin" w:date="2019-03-07T14:41:00Z">
        <w:r w:rsidRPr="00A86EE5">
          <w:rPr>
            <w:rStyle w:val="Hyperlink"/>
            <w:noProof/>
          </w:rPr>
          <w:fldChar w:fldCharType="begin"/>
        </w:r>
        <w:r w:rsidRPr="00A86EE5">
          <w:rPr>
            <w:rStyle w:val="Hyperlink"/>
            <w:noProof/>
          </w:rPr>
          <w:instrText xml:space="preserve"> </w:instrText>
        </w:r>
        <w:r>
          <w:rPr>
            <w:noProof/>
          </w:rPr>
          <w:instrText>HYPERLINK \l "_Toc2862095"</w:instrText>
        </w:r>
        <w:r w:rsidRPr="00A86EE5">
          <w:rPr>
            <w:rStyle w:val="Hyperlink"/>
            <w:noProof/>
          </w:rPr>
          <w:instrText xml:space="preserve"> </w:instrText>
        </w:r>
        <w:r w:rsidRPr="00A86EE5">
          <w:rPr>
            <w:rStyle w:val="Hyperlink"/>
            <w:noProof/>
          </w:rPr>
        </w:r>
        <w:r w:rsidRPr="00A86EE5">
          <w:rPr>
            <w:rStyle w:val="Hyperlink"/>
            <w:noProof/>
          </w:rPr>
          <w:fldChar w:fldCharType="separate"/>
        </w:r>
        <w:r w:rsidRPr="00A86EE5">
          <w:rPr>
            <w:rStyle w:val="Hyperlink"/>
            <w:noProof/>
          </w:rPr>
          <w:t>Going forward: A look into closing the roe herring fishery</w:t>
        </w:r>
        <w:r>
          <w:rPr>
            <w:noProof/>
            <w:webHidden/>
          </w:rPr>
          <w:tab/>
        </w:r>
        <w:r>
          <w:rPr>
            <w:noProof/>
            <w:webHidden/>
          </w:rPr>
          <w:fldChar w:fldCharType="begin"/>
        </w:r>
        <w:r>
          <w:rPr>
            <w:noProof/>
            <w:webHidden/>
          </w:rPr>
          <w:instrText xml:space="preserve"> PAGEREF _Toc2862095 \h </w:instrText>
        </w:r>
        <w:r>
          <w:rPr>
            <w:noProof/>
            <w:webHidden/>
          </w:rPr>
        </w:r>
      </w:ins>
      <w:r>
        <w:rPr>
          <w:noProof/>
          <w:webHidden/>
        </w:rPr>
        <w:fldChar w:fldCharType="separate"/>
      </w:r>
      <w:ins w:id="106" w:author="Vanessa Martin" w:date="2019-03-07T14:41:00Z">
        <w:r>
          <w:rPr>
            <w:noProof/>
            <w:webHidden/>
          </w:rPr>
          <w:t>14</w:t>
        </w:r>
        <w:r>
          <w:rPr>
            <w:noProof/>
            <w:webHidden/>
          </w:rPr>
          <w:fldChar w:fldCharType="end"/>
        </w:r>
        <w:r w:rsidRPr="00A86EE5">
          <w:rPr>
            <w:rStyle w:val="Hyperlink"/>
            <w:noProof/>
          </w:rPr>
          <w:fldChar w:fldCharType="end"/>
        </w:r>
      </w:ins>
    </w:p>
    <w:p w14:paraId="729F5EC9" w14:textId="77777777" w:rsidR="00451EE6" w:rsidRDefault="00451EE6">
      <w:pPr>
        <w:pStyle w:val="TOC1"/>
        <w:tabs>
          <w:tab w:val="right" w:pos="9350"/>
        </w:tabs>
        <w:rPr>
          <w:ins w:id="107" w:author="Vanessa Martin" w:date="2019-03-07T14:41:00Z"/>
          <w:rFonts w:asciiTheme="minorHAnsi" w:eastAsiaTheme="minorEastAsia" w:hAnsiTheme="minorHAnsi" w:cstheme="minorBidi"/>
          <w:b w:val="0"/>
          <w:bCs w:val="0"/>
          <w:caps w:val="0"/>
          <w:noProof/>
          <w:lang w:val="en-CA"/>
        </w:rPr>
      </w:pPr>
      <w:ins w:id="108" w:author="Vanessa Martin" w:date="2019-03-07T14:41:00Z">
        <w:r w:rsidRPr="00A86EE5">
          <w:rPr>
            <w:rStyle w:val="Hyperlink"/>
            <w:noProof/>
          </w:rPr>
          <w:fldChar w:fldCharType="begin"/>
        </w:r>
        <w:r w:rsidRPr="00A86EE5">
          <w:rPr>
            <w:rStyle w:val="Hyperlink"/>
            <w:noProof/>
          </w:rPr>
          <w:instrText xml:space="preserve"> </w:instrText>
        </w:r>
        <w:r>
          <w:rPr>
            <w:noProof/>
          </w:rPr>
          <w:instrText>HYPERLINK \l "_Toc2862096"</w:instrText>
        </w:r>
        <w:r w:rsidRPr="00A86EE5">
          <w:rPr>
            <w:rStyle w:val="Hyperlink"/>
            <w:noProof/>
          </w:rPr>
          <w:instrText xml:space="preserve"> </w:instrText>
        </w:r>
        <w:r w:rsidRPr="00A86EE5">
          <w:rPr>
            <w:rStyle w:val="Hyperlink"/>
            <w:noProof/>
          </w:rPr>
        </w:r>
        <w:r w:rsidRPr="00A86EE5">
          <w:rPr>
            <w:rStyle w:val="Hyperlink"/>
            <w:noProof/>
          </w:rPr>
          <w:fldChar w:fldCharType="separate"/>
        </w:r>
        <w:r w:rsidRPr="00A86EE5">
          <w:rPr>
            <w:rStyle w:val="Hyperlink"/>
            <w:noProof/>
          </w:rPr>
          <w:t>Conclusion</w:t>
        </w:r>
        <w:r>
          <w:rPr>
            <w:noProof/>
            <w:webHidden/>
          </w:rPr>
          <w:tab/>
        </w:r>
        <w:r>
          <w:rPr>
            <w:noProof/>
            <w:webHidden/>
          </w:rPr>
          <w:fldChar w:fldCharType="begin"/>
        </w:r>
        <w:r>
          <w:rPr>
            <w:noProof/>
            <w:webHidden/>
          </w:rPr>
          <w:instrText xml:space="preserve"> PAGEREF _Toc2862096 \h </w:instrText>
        </w:r>
        <w:r>
          <w:rPr>
            <w:noProof/>
            <w:webHidden/>
          </w:rPr>
        </w:r>
      </w:ins>
      <w:r>
        <w:rPr>
          <w:noProof/>
          <w:webHidden/>
        </w:rPr>
        <w:fldChar w:fldCharType="separate"/>
      </w:r>
      <w:ins w:id="109" w:author="Vanessa Martin" w:date="2019-03-07T14:41:00Z">
        <w:r>
          <w:rPr>
            <w:noProof/>
            <w:webHidden/>
          </w:rPr>
          <w:t>15</w:t>
        </w:r>
        <w:r>
          <w:rPr>
            <w:noProof/>
            <w:webHidden/>
          </w:rPr>
          <w:fldChar w:fldCharType="end"/>
        </w:r>
        <w:r w:rsidRPr="00A86EE5">
          <w:rPr>
            <w:rStyle w:val="Hyperlink"/>
            <w:noProof/>
          </w:rPr>
          <w:fldChar w:fldCharType="end"/>
        </w:r>
      </w:ins>
    </w:p>
    <w:p w14:paraId="6704302A" w14:textId="77777777" w:rsidR="00451EE6" w:rsidRDefault="00451EE6">
      <w:pPr>
        <w:pStyle w:val="TOC1"/>
        <w:tabs>
          <w:tab w:val="right" w:pos="9350"/>
        </w:tabs>
        <w:rPr>
          <w:ins w:id="110" w:author="Vanessa Martin" w:date="2019-03-07T14:41:00Z"/>
          <w:rFonts w:asciiTheme="minorHAnsi" w:eastAsiaTheme="minorEastAsia" w:hAnsiTheme="minorHAnsi" w:cstheme="minorBidi"/>
          <w:b w:val="0"/>
          <w:bCs w:val="0"/>
          <w:caps w:val="0"/>
          <w:noProof/>
          <w:lang w:val="en-CA"/>
        </w:rPr>
      </w:pPr>
      <w:ins w:id="111" w:author="Vanessa Martin" w:date="2019-03-07T14:41:00Z">
        <w:r w:rsidRPr="00A86EE5">
          <w:rPr>
            <w:rStyle w:val="Hyperlink"/>
            <w:noProof/>
          </w:rPr>
          <w:fldChar w:fldCharType="begin"/>
        </w:r>
        <w:r w:rsidRPr="00A86EE5">
          <w:rPr>
            <w:rStyle w:val="Hyperlink"/>
            <w:noProof/>
          </w:rPr>
          <w:instrText xml:space="preserve"> </w:instrText>
        </w:r>
        <w:r>
          <w:rPr>
            <w:noProof/>
          </w:rPr>
          <w:instrText>HYPERLINK \l "_Toc2862097"</w:instrText>
        </w:r>
        <w:r w:rsidRPr="00A86EE5">
          <w:rPr>
            <w:rStyle w:val="Hyperlink"/>
            <w:noProof/>
          </w:rPr>
          <w:instrText xml:space="preserve"> </w:instrText>
        </w:r>
        <w:r w:rsidRPr="00A86EE5">
          <w:rPr>
            <w:rStyle w:val="Hyperlink"/>
            <w:noProof/>
          </w:rPr>
        </w:r>
        <w:r w:rsidRPr="00A86EE5">
          <w:rPr>
            <w:rStyle w:val="Hyperlink"/>
            <w:noProof/>
          </w:rPr>
          <w:fldChar w:fldCharType="separate"/>
        </w:r>
        <w:r w:rsidRPr="00A86EE5">
          <w:rPr>
            <w:rStyle w:val="Hyperlink"/>
            <w:noProof/>
          </w:rPr>
          <w:t>References</w:t>
        </w:r>
        <w:r>
          <w:rPr>
            <w:noProof/>
            <w:webHidden/>
          </w:rPr>
          <w:tab/>
        </w:r>
        <w:r>
          <w:rPr>
            <w:noProof/>
            <w:webHidden/>
          </w:rPr>
          <w:fldChar w:fldCharType="begin"/>
        </w:r>
        <w:r>
          <w:rPr>
            <w:noProof/>
            <w:webHidden/>
          </w:rPr>
          <w:instrText xml:space="preserve"> PAGEREF _Toc2862097 \h </w:instrText>
        </w:r>
        <w:r>
          <w:rPr>
            <w:noProof/>
            <w:webHidden/>
          </w:rPr>
        </w:r>
      </w:ins>
      <w:r>
        <w:rPr>
          <w:noProof/>
          <w:webHidden/>
        </w:rPr>
        <w:fldChar w:fldCharType="separate"/>
      </w:r>
      <w:ins w:id="112" w:author="Vanessa Martin" w:date="2019-03-07T14:41:00Z">
        <w:r>
          <w:rPr>
            <w:noProof/>
            <w:webHidden/>
          </w:rPr>
          <w:t>16</w:t>
        </w:r>
        <w:r>
          <w:rPr>
            <w:noProof/>
            <w:webHidden/>
          </w:rPr>
          <w:fldChar w:fldCharType="end"/>
        </w:r>
        <w:r w:rsidRPr="00A86EE5">
          <w:rPr>
            <w:rStyle w:val="Hyperlink"/>
            <w:noProof/>
          </w:rPr>
          <w:fldChar w:fldCharType="end"/>
        </w:r>
      </w:ins>
    </w:p>
    <w:p w14:paraId="26B8B1DF" w14:textId="77777777" w:rsidR="00451EE6" w:rsidDel="00451EE6" w:rsidRDefault="00451EE6">
      <w:pPr>
        <w:pStyle w:val="TOC3"/>
        <w:tabs>
          <w:tab w:val="right" w:pos="9350"/>
        </w:tabs>
        <w:rPr>
          <w:del w:id="113" w:author="Vanessa Martin" w:date="2019-03-07T14:41:00Z"/>
          <w:noProof/>
        </w:rPr>
      </w:pPr>
    </w:p>
    <w:p w14:paraId="168C8018" w14:textId="77777777" w:rsidR="00451EE6" w:rsidDel="00451EE6" w:rsidRDefault="00451EE6">
      <w:pPr>
        <w:pStyle w:val="TOC3"/>
        <w:tabs>
          <w:tab w:val="right" w:pos="9350"/>
        </w:tabs>
        <w:rPr>
          <w:del w:id="114" w:author="Vanessa Martin" w:date="2019-03-07T14:41:00Z"/>
          <w:rFonts w:eastAsiaTheme="minorEastAsia"/>
          <w:noProof/>
          <w:sz w:val="24"/>
          <w:szCs w:val="24"/>
          <w:lang w:val="en-CA"/>
        </w:rPr>
      </w:pPr>
      <w:del w:id="115" w:author="Vanessa Martin" w:date="2019-03-07T14:41:00Z">
        <w:r w:rsidRPr="00451EE6" w:rsidDel="00451EE6">
          <w:rPr>
            <w:rStyle w:val="Hyperlink"/>
            <w:noProof/>
          </w:rPr>
          <w:delText>About the Author</w:delText>
        </w:r>
        <w:r w:rsidDel="00451EE6">
          <w:rPr>
            <w:noProof/>
            <w:webHidden/>
          </w:rPr>
          <w:tab/>
          <w:delText>2</w:delText>
        </w:r>
      </w:del>
    </w:p>
    <w:p w14:paraId="271AE885" w14:textId="77777777" w:rsidR="00451EE6" w:rsidDel="00451EE6" w:rsidRDefault="00451EE6">
      <w:pPr>
        <w:pStyle w:val="TOC1"/>
        <w:tabs>
          <w:tab w:val="right" w:pos="9350"/>
        </w:tabs>
        <w:rPr>
          <w:del w:id="116" w:author="Vanessa Martin" w:date="2019-03-07T14:41:00Z"/>
          <w:rFonts w:asciiTheme="minorHAnsi" w:eastAsiaTheme="minorEastAsia" w:hAnsiTheme="minorHAnsi" w:cstheme="minorBidi"/>
          <w:b w:val="0"/>
          <w:bCs w:val="0"/>
          <w:caps w:val="0"/>
          <w:noProof/>
          <w:lang w:val="en-CA"/>
        </w:rPr>
      </w:pPr>
      <w:del w:id="117" w:author="Vanessa Martin" w:date="2019-03-07T14:41:00Z">
        <w:r w:rsidRPr="00451EE6" w:rsidDel="00451EE6">
          <w:rPr>
            <w:rStyle w:val="Hyperlink"/>
            <w:noProof/>
          </w:rPr>
          <w:delText>Executive Summary</w:delText>
        </w:r>
        <w:r w:rsidDel="00451EE6">
          <w:rPr>
            <w:noProof/>
            <w:webHidden/>
          </w:rPr>
          <w:tab/>
          <w:delText>3</w:delText>
        </w:r>
      </w:del>
    </w:p>
    <w:p w14:paraId="4E56FAF3" w14:textId="77777777" w:rsidR="00451EE6" w:rsidDel="00451EE6" w:rsidRDefault="00451EE6">
      <w:pPr>
        <w:pStyle w:val="TOC2"/>
        <w:tabs>
          <w:tab w:val="right" w:pos="9350"/>
        </w:tabs>
        <w:rPr>
          <w:del w:id="118" w:author="Vanessa Martin" w:date="2019-03-07T14:41:00Z"/>
          <w:rFonts w:eastAsiaTheme="minorEastAsia"/>
          <w:b w:val="0"/>
          <w:bCs w:val="0"/>
          <w:noProof/>
          <w:sz w:val="24"/>
          <w:szCs w:val="24"/>
          <w:lang w:val="en-CA"/>
        </w:rPr>
      </w:pPr>
      <w:del w:id="119" w:author="Vanessa Martin" w:date="2019-03-07T14:41:00Z">
        <w:r w:rsidRPr="00451EE6" w:rsidDel="00451EE6">
          <w:rPr>
            <w:rStyle w:val="Hyperlink"/>
            <w:noProof/>
          </w:rPr>
          <w:delText>Notes on Terms</w:delText>
        </w:r>
        <w:r w:rsidDel="00451EE6">
          <w:rPr>
            <w:noProof/>
            <w:webHidden/>
          </w:rPr>
          <w:tab/>
          <w:delText>4</w:delText>
        </w:r>
      </w:del>
    </w:p>
    <w:p w14:paraId="79E624CD" w14:textId="77777777" w:rsidR="00451EE6" w:rsidDel="00451EE6" w:rsidRDefault="00451EE6">
      <w:pPr>
        <w:pStyle w:val="TOC1"/>
        <w:tabs>
          <w:tab w:val="right" w:pos="9350"/>
        </w:tabs>
        <w:rPr>
          <w:del w:id="120" w:author="Vanessa Martin" w:date="2019-03-07T14:41:00Z"/>
          <w:rFonts w:asciiTheme="minorHAnsi" w:eastAsiaTheme="minorEastAsia" w:hAnsiTheme="minorHAnsi" w:cstheme="minorBidi"/>
          <w:b w:val="0"/>
          <w:bCs w:val="0"/>
          <w:caps w:val="0"/>
          <w:noProof/>
          <w:lang w:val="en-CA"/>
        </w:rPr>
      </w:pPr>
      <w:del w:id="121" w:author="Vanessa Martin" w:date="2019-03-07T14:41:00Z">
        <w:r w:rsidRPr="00451EE6" w:rsidDel="00451EE6">
          <w:rPr>
            <w:rStyle w:val="Hyperlink"/>
            <w:noProof/>
          </w:rPr>
          <w:delText>Introduction</w:delText>
        </w:r>
        <w:r w:rsidDel="00451EE6">
          <w:rPr>
            <w:noProof/>
            <w:webHidden/>
          </w:rPr>
          <w:tab/>
          <w:delText>6</w:delText>
        </w:r>
      </w:del>
    </w:p>
    <w:p w14:paraId="0D1EB53A" w14:textId="77777777" w:rsidR="00451EE6" w:rsidDel="00451EE6" w:rsidRDefault="00451EE6">
      <w:pPr>
        <w:pStyle w:val="TOC1"/>
        <w:tabs>
          <w:tab w:val="right" w:pos="9350"/>
        </w:tabs>
        <w:rPr>
          <w:del w:id="122" w:author="Vanessa Martin" w:date="2019-03-07T14:41:00Z"/>
          <w:rFonts w:asciiTheme="minorHAnsi" w:eastAsiaTheme="minorEastAsia" w:hAnsiTheme="minorHAnsi" w:cstheme="minorBidi"/>
          <w:b w:val="0"/>
          <w:bCs w:val="0"/>
          <w:caps w:val="0"/>
          <w:noProof/>
          <w:lang w:val="en-CA"/>
        </w:rPr>
      </w:pPr>
      <w:del w:id="123" w:author="Vanessa Martin" w:date="2019-03-07T14:41:00Z">
        <w:r w:rsidRPr="00451EE6" w:rsidDel="00451EE6">
          <w:rPr>
            <w:rStyle w:val="Hyperlink"/>
            <w:noProof/>
          </w:rPr>
          <w:delText>The Fisheries</w:delText>
        </w:r>
        <w:r w:rsidDel="00451EE6">
          <w:rPr>
            <w:noProof/>
            <w:webHidden/>
          </w:rPr>
          <w:tab/>
          <w:delText>7</w:delText>
        </w:r>
      </w:del>
    </w:p>
    <w:p w14:paraId="6E1B2325" w14:textId="77777777" w:rsidR="00451EE6" w:rsidDel="00451EE6" w:rsidRDefault="00451EE6">
      <w:pPr>
        <w:pStyle w:val="TOC1"/>
        <w:tabs>
          <w:tab w:val="right" w:pos="9350"/>
        </w:tabs>
        <w:rPr>
          <w:del w:id="124" w:author="Vanessa Martin" w:date="2019-03-07T14:41:00Z"/>
          <w:rFonts w:asciiTheme="minorHAnsi" w:eastAsiaTheme="minorEastAsia" w:hAnsiTheme="minorHAnsi" w:cstheme="minorBidi"/>
          <w:b w:val="0"/>
          <w:bCs w:val="0"/>
          <w:caps w:val="0"/>
          <w:noProof/>
          <w:lang w:val="en-CA"/>
        </w:rPr>
      </w:pPr>
      <w:del w:id="125" w:author="Vanessa Martin" w:date="2019-03-07T14:41:00Z">
        <w:r w:rsidRPr="00451EE6" w:rsidDel="00451EE6">
          <w:rPr>
            <w:rStyle w:val="Hyperlink"/>
            <w:noProof/>
          </w:rPr>
          <w:delText>The Products</w:delText>
        </w:r>
        <w:r w:rsidDel="00451EE6">
          <w:rPr>
            <w:noProof/>
            <w:webHidden/>
          </w:rPr>
          <w:tab/>
          <w:delText>8</w:delText>
        </w:r>
      </w:del>
    </w:p>
    <w:p w14:paraId="222041AC" w14:textId="77777777" w:rsidR="00451EE6" w:rsidDel="00451EE6" w:rsidRDefault="00451EE6">
      <w:pPr>
        <w:pStyle w:val="TOC1"/>
        <w:tabs>
          <w:tab w:val="right" w:pos="9350"/>
        </w:tabs>
        <w:rPr>
          <w:del w:id="126" w:author="Vanessa Martin" w:date="2019-03-07T14:41:00Z"/>
          <w:rFonts w:asciiTheme="minorHAnsi" w:eastAsiaTheme="minorEastAsia" w:hAnsiTheme="minorHAnsi" w:cstheme="minorBidi"/>
          <w:b w:val="0"/>
          <w:bCs w:val="0"/>
          <w:caps w:val="0"/>
          <w:noProof/>
          <w:lang w:val="en-CA"/>
        </w:rPr>
      </w:pPr>
      <w:del w:id="127" w:author="Vanessa Martin" w:date="2019-03-07T14:41:00Z">
        <w:r w:rsidRPr="00451EE6" w:rsidDel="00451EE6">
          <w:rPr>
            <w:rStyle w:val="Hyperlink"/>
            <w:noProof/>
          </w:rPr>
          <w:delText>T</w:delText>
        </w:r>
        <w:r w:rsidRPr="00F65B16" w:rsidDel="00451EE6">
          <w:rPr>
            <w:rStyle w:val="Hyperlink"/>
            <w:noProof/>
          </w:rPr>
          <w:delText>he Supply Chain</w:delText>
        </w:r>
        <w:r w:rsidDel="00451EE6">
          <w:rPr>
            <w:noProof/>
            <w:webHidden/>
          </w:rPr>
          <w:tab/>
          <w:delText>9</w:delText>
        </w:r>
      </w:del>
    </w:p>
    <w:p w14:paraId="4A842772" w14:textId="77777777" w:rsidR="00451EE6" w:rsidDel="00451EE6" w:rsidRDefault="00451EE6">
      <w:pPr>
        <w:pStyle w:val="TOC1"/>
        <w:tabs>
          <w:tab w:val="right" w:pos="9350"/>
        </w:tabs>
        <w:rPr>
          <w:del w:id="128" w:author="Vanessa Martin" w:date="2019-03-07T14:41:00Z"/>
          <w:rFonts w:asciiTheme="minorHAnsi" w:eastAsiaTheme="minorEastAsia" w:hAnsiTheme="minorHAnsi" w:cstheme="minorBidi"/>
          <w:b w:val="0"/>
          <w:bCs w:val="0"/>
          <w:caps w:val="0"/>
          <w:noProof/>
          <w:lang w:val="en-CA"/>
        </w:rPr>
      </w:pPr>
      <w:del w:id="129" w:author="Vanessa Martin" w:date="2019-03-07T14:41:00Z">
        <w:r w:rsidRPr="00451EE6" w:rsidDel="00451EE6">
          <w:rPr>
            <w:rStyle w:val="Hyperlink"/>
            <w:noProof/>
          </w:rPr>
          <w:delText>Value of the Fisheries</w:delText>
        </w:r>
        <w:r w:rsidDel="00451EE6">
          <w:rPr>
            <w:noProof/>
            <w:webHidden/>
          </w:rPr>
          <w:tab/>
          <w:delText>10</w:delText>
        </w:r>
      </w:del>
    </w:p>
    <w:p w14:paraId="4AEA1096" w14:textId="77777777" w:rsidR="00451EE6" w:rsidDel="00451EE6" w:rsidRDefault="00451EE6">
      <w:pPr>
        <w:pStyle w:val="TOC1"/>
        <w:tabs>
          <w:tab w:val="right" w:pos="9350"/>
        </w:tabs>
        <w:rPr>
          <w:del w:id="130" w:author="Vanessa Martin" w:date="2019-03-07T14:41:00Z"/>
          <w:rFonts w:asciiTheme="minorHAnsi" w:eastAsiaTheme="minorEastAsia" w:hAnsiTheme="minorHAnsi" w:cstheme="minorBidi"/>
          <w:b w:val="0"/>
          <w:bCs w:val="0"/>
          <w:caps w:val="0"/>
          <w:noProof/>
          <w:lang w:val="en-CA"/>
        </w:rPr>
      </w:pPr>
      <w:del w:id="131" w:author="Vanessa Martin" w:date="2019-03-07T14:41:00Z">
        <w:r w:rsidRPr="00451EE6" w:rsidDel="00451EE6">
          <w:rPr>
            <w:rStyle w:val="Hyperlink"/>
            <w:noProof/>
          </w:rPr>
          <w:delText>Ownership and Licenses</w:delText>
        </w:r>
        <w:r w:rsidDel="00451EE6">
          <w:rPr>
            <w:noProof/>
            <w:webHidden/>
          </w:rPr>
          <w:tab/>
          <w:delText>12</w:delText>
        </w:r>
      </w:del>
    </w:p>
    <w:p w14:paraId="108B31F9" w14:textId="77777777" w:rsidR="00451EE6" w:rsidDel="00451EE6" w:rsidRDefault="00451EE6">
      <w:pPr>
        <w:pStyle w:val="TOC1"/>
        <w:tabs>
          <w:tab w:val="right" w:pos="9350"/>
        </w:tabs>
        <w:rPr>
          <w:del w:id="132" w:author="Vanessa Martin" w:date="2019-03-07T14:41:00Z"/>
          <w:rFonts w:asciiTheme="minorHAnsi" w:eastAsiaTheme="minorEastAsia" w:hAnsiTheme="minorHAnsi" w:cstheme="minorBidi"/>
          <w:b w:val="0"/>
          <w:bCs w:val="0"/>
          <w:caps w:val="0"/>
          <w:noProof/>
          <w:lang w:val="en-CA"/>
        </w:rPr>
      </w:pPr>
      <w:del w:id="133" w:author="Vanessa Martin" w:date="2019-03-07T14:41:00Z">
        <w:r w:rsidRPr="00451EE6" w:rsidDel="00451EE6">
          <w:rPr>
            <w:rStyle w:val="Hyperlink"/>
            <w:noProof/>
          </w:rPr>
          <w:delText>How does the roe herring fishery stac</w:delText>
        </w:r>
        <w:r w:rsidRPr="00451EE6" w:rsidDel="00451EE6">
          <w:rPr>
            <w:rStyle w:val="Hyperlink"/>
            <w:noProof/>
          </w:rPr>
          <w:delText>k</w:delText>
        </w:r>
        <w:r w:rsidRPr="00451EE6" w:rsidDel="00451EE6">
          <w:rPr>
            <w:rStyle w:val="Hyperlink"/>
            <w:noProof/>
          </w:rPr>
          <w:delText xml:space="preserve"> up?</w:delText>
        </w:r>
        <w:r w:rsidDel="00451EE6">
          <w:rPr>
            <w:noProof/>
            <w:webHidden/>
          </w:rPr>
          <w:tab/>
          <w:delText>13</w:delText>
        </w:r>
      </w:del>
    </w:p>
    <w:p w14:paraId="4708CB03" w14:textId="77777777" w:rsidR="00451EE6" w:rsidDel="00451EE6" w:rsidRDefault="00451EE6">
      <w:pPr>
        <w:pStyle w:val="TOC1"/>
        <w:tabs>
          <w:tab w:val="right" w:pos="9350"/>
        </w:tabs>
        <w:rPr>
          <w:del w:id="134" w:author="Vanessa Martin" w:date="2019-03-07T14:41:00Z"/>
          <w:rFonts w:asciiTheme="minorHAnsi" w:eastAsiaTheme="minorEastAsia" w:hAnsiTheme="minorHAnsi" w:cstheme="minorBidi"/>
          <w:b w:val="0"/>
          <w:bCs w:val="0"/>
          <w:caps w:val="0"/>
          <w:noProof/>
          <w:lang w:val="en-CA"/>
        </w:rPr>
      </w:pPr>
      <w:del w:id="135" w:author="Vanessa Martin" w:date="2019-03-07T14:41:00Z">
        <w:r w:rsidRPr="00451EE6" w:rsidDel="00451EE6">
          <w:rPr>
            <w:rStyle w:val="Hyperlink"/>
            <w:noProof/>
          </w:rPr>
          <w:delText>Going forward: A look into closing the roe herring fishery</w:delText>
        </w:r>
        <w:r w:rsidDel="00451EE6">
          <w:rPr>
            <w:noProof/>
            <w:webHidden/>
          </w:rPr>
          <w:tab/>
          <w:delText>14</w:delText>
        </w:r>
      </w:del>
    </w:p>
    <w:p w14:paraId="37611CB7" w14:textId="77777777" w:rsidR="00451EE6" w:rsidDel="00451EE6" w:rsidRDefault="00451EE6">
      <w:pPr>
        <w:pStyle w:val="TOC1"/>
        <w:tabs>
          <w:tab w:val="right" w:pos="9350"/>
        </w:tabs>
        <w:rPr>
          <w:del w:id="136" w:author="Vanessa Martin" w:date="2019-03-07T14:41:00Z"/>
          <w:rFonts w:asciiTheme="minorHAnsi" w:eastAsiaTheme="minorEastAsia" w:hAnsiTheme="minorHAnsi" w:cstheme="minorBidi"/>
          <w:b w:val="0"/>
          <w:bCs w:val="0"/>
          <w:caps w:val="0"/>
          <w:noProof/>
          <w:lang w:val="en-CA"/>
        </w:rPr>
      </w:pPr>
      <w:del w:id="137" w:author="Vanessa Martin" w:date="2019-03-07T14:41:00Z">
        <w:r w:rsidRPr="00451EE6" w:rsidDel="00451EE6">
          <w:rPr>
            <w:rStyle w:val="Hyperlink"/>
            <w:noProof/>
          </w:rPr>
          <w:delText>Conclusion</w:delText>
        </w:r>
        <w:r w:rsidDel="00451EE6">
          <w:rPr>
            <w:noProof/>
            <w:webHidden/>
          </w:rPr>
          <w:tab/>
          <w:delText>15</w:delText>
        </w:r>
      </w:del>
    </w:p>
    <w:p w14:paraId="23975E2A" w14:textId="77777777" w:rsidR="00451EE6" w:rsidDel="00451EE6" w:rsidRDefault="00451EE6">
      <w:pPr>
        <w:pStyle w:val="TOC1"/>
        <w:tabs>
          <w:tab w:val="right" w:pos="9350"/>
        </w:tabs>
        <w:rPr>
          <w:del w:id="138" w:author="Vanessa Martin" w:date="2019-03-07T14:41:00Z"/>
          <w:rFonts w:asciiTheme="minorHAnsi" w:eastAsiaTheme="minorEastAsia" w:hAnsiTheme="minorHAnsi" w:cstheme="minorBidi"/>
          <w:b w:val="0"/>
          <w:bCs w:val="0"/>
          <w:caps w:val="0"/>
          <w:noProof/>
          <w:lang w:val="en-CA"/>
        </w:rPr>
      </w:pPr>
      <w:del w:id="139" w:author="Vanessa Martin" w:date="2019-03-07T14:41:00Z">
        <w:r w:rsidRPr="00451EE6" w:rsidDel="00451EE6">
          <w:rPr>
            <w:rStyle w:val="Hyperlink"/>
            <w:noProof/>
          </w:rPr>
          <w:delText>References</w:delText>
        </w:r>
        <w:r w:rsidDel="00451EE6">
          <w:rPr>
            <w:noProof/>
            <w:webHidden/>
          </w:rPr>
          <w:tab/>
          <w:delText>16</w:delText>
        </w:r>
      </w:del>
    </w:p>
    <w:p w14:paraId="01044841" w14:textId="77777777" w:rsidR="00451EE6" w:rsidDel="00451EE6" w:rsidRDefault="00451EE6">
      <w:pPr>
        <w:rPr>
          <w:del w:id="140" w:author="Vanessa Martin" w:date="2019-03-07T14:40:00Z"/>
          <w:noProof/>
        </w:rPr>
      </w:pPr>
    </w:p>
    <w:p w14:paraId="7A1A3B49" w14:textId="77777777" w:rsidR="00890F52" w:rsidRDefault="00451EE6">
      <w:pPr>
        <w:rPr>
          <w:ins w:id="141" w:author="Vanessa Martin" w:date="2019-03-07T18:42:00Z"/>
        </w:rPr>
      </w:pPr>
      <w:r>
        <w:fldChar w:fldCharType="end"/>
      </w:r>
    </w:p>
    <w:p w14:paraId="3DDC3968" w14:textId="77777777" w:rsidR="00890F52" w:rsidRDefault="00890F52">
      <w:pPr>
        <w:rPr>
          <w:ins w:id="142" w:author="Vanessa Martin" w:date="2019-03-07T18:42:00Z"/>
        </w:rPr>
      </w:pPr>
      <w:ins w:id="143" w:author="Vanessa Martin" w:date="2019-03-07T18:42:00Z">
        <w:r>
          <w:br w:type="page"/>
        </w:r>
      </w:ins>
    </w:p>
    <w:p w14:paraId="5D74C7F9" w14:textId="7E833B1D" w:rsidR="00890F52" w:rsidRDefault="00890F52">
      <w:pPr>
        <w:rPr>
          <w:ins w:id="144" w:author="Vanessa Martin" w:date="2019-03-07T18:42:00Z"/>
        </w:rPr>
      </w:pPr>
      <w:ins w:id="145" w:author="Vanessa Martin" w:date="2019-03-07T18:42:00Z">
        <w:r w:rsidRPr="00890F52">
          <w:rPr>
            <w:highlight w:val="yellow"/>
            <w:rPrChange w:id="146" w:author="Vanessa Martin" w:date="2019-03-07T18:42:00Z">
              <w:rPr/>
            </w:rPrChange>
          </w:rPr>
          <w:lastRenderedPageBreak/>
          <w:t>Table of Figures here</w:t>
        </w:r>
        <w:r>
          <w:br w:type="page"/>
        </w:r>
      </w:ins>
    </w:p>
    <w:p w14:paraId="1C5494AC" w14:textId="1A26CF60" w:rsidR="00451EE6" w:rsidRDefault="00890F52">
      <w:ins w:id="147" w:author="Vanessa Martin" w:date="2019-03-07T18:42:00Z">
        <w:r w:rsidRPr="00890F52">
          <w:rPr>
            <w:highlight w:val="yellow"/>
            <w:rPrChange w:id="148" w:author="Vanessa Martin" w:date="2019-03-07T18:42:00Z">
              <w:rPr/>
            </w:rPrChange>
          </w:rPr>
          <w:lastRenderedPageBreak/>
          <w:t>Table of Tables here</w:t>
        </w:r>
      </w:ins>
      <w:r w:rsidR="00451EE6">
        <w:br w:type="page"/>
      </w:r>
      <w:bookmarkStart w:id="149" w:name="_GoBack"/>
      <w:bookmarkEnd w:id="149"/>
    </w:p>
    <w:p w14:paraId="73D840A8" w14:textId="77777777" w:rsidR="00451EE6" w:rsidRDefault="00451EE6">
      <w:pPr>
        <w:rPr>
          <w:rFonts w:asciiTheme="majorHAnsi" w:eastAsiaTheme="majorEastAsia" w:hAnsiTheme="majorHAnsi" w:cstheme="majorBidi"/>
          <w:b/>
          <w:bCs/>
          <w:color w:val="345A8A" w:themeColor="accent1" w:themeShade="B5"/>
          <w:sz w:val="32"/>
          <w:szCs w:val="32"/>
        </w:rPr>
      </w:pPr>
    </w:p>
    <w:p w14:paraId="4A355EE2" w14:textId="77777777" w:rsidR="0044730D" w:rsidRDefault="00271734">
      <w:pPr>
        <w:pStyle w:val="Heading1"/>
      </w:pPr>
      <w:bookmarkStart w:id="150" w:name="_Toc2862088"/>
      <w:r>
        <w:t>Introduction</w:t>
      </w:r>
      <w:bookmarkEnd w:id="150"/>
    </w:p>
    <w:p w14:paraId="7C85F145" w14:textId="77777777" w:rsidR="0044730D" w:rsidRDefault="00271734">
      <w:pPr>
        <w:pStyle w:val="FirstParagraph"/>
      </w:pPr>
      <w:r>
        <w:t>The Pacific herring (</w:t>
      </w:r>
      <w:proofErr w:type="spellStart"/>
      <w:r>
        <w:rPr>
          <w:i/>
        </w:rPr>
        <w:t>Clupea</w:t>
      </w:r>
      <w:proofErr w:type="spellEnd"/>
      <w:r>
        <w:rPr>
          <w:i/>
        </w:rPr>
        <w:t xml:space="preserve"> </w:t>
      </w:r>
      <w:proofErr w:type="spellStart"/>
      <w:r>
        <w:rPr>
          <w:i/>
        </w:rPr>
        <w:t>pallasii</w:t>
      </w:r>
      <w:proofErr w:type="spellEnd"/>
      <w:r>
        <w:t xml:space="preserve">) roe fishery (sometimes referred to as the ‘sac roe’ fishery) has a long history in British Columbia and is a valuable part of B.C.’s seafood exports. This fishery makes up the largest component of the Pacific herring fisheries in B.C., with respect to the quantity of fish harvested and also the value of the catch. The fisheries that harvest Pacific herring in B.C. include: roe herring undertaken with purse seines and gillnets, food and bait herring caught with purse seines, herring spawn on kelp, and special use herring captured with multiple methods. Each of these has their own specific (or multiple) </w:t>
      </w:r>
      <w:proofErr w:type="spellStart"/>
      <w:r>
        <w:t>licences</w:t>
      </w:r>
      <w:proofErr w:type="spellEnd"/>
      <w:r>
        <w:t xml:space="preserve"> within the category that allow fishers to fish for this purpose. This report focuses specifically on the seine and gillnet roe fishery, while including the food and bait fishery and spawn on kelp fisheries when important for context. We also focus on one key fishing ground for the roe fishery, the Strait of Georgia (Figure 1), where the fishery has been especially concentrated in recent years.</w:t>
      </w:r>
    </w:p>
    <w:p w14:paraId="3985D6DB" w14:textId="77777777" w:rsidR="0044730D" w:rsidRDefault="00271734">
      <w:pPr>
        <w:pStyle w:val="FigurewithCaption"/>
      </w:pPr>
      <w:r>
        <w:rPr>
          <w:noProof/>
          <w:lang w:val="en-CA" w:eastAsia="en-CA"/>
        </w:rPr>
        <w:lastRenderedPageBreak/>
        <w:drawing>
          <wp:inline distT="0" distB="0" distL="0" distR="0" wp14:anchorId="34DAB1CD" wp14:editId="44E3C29D">
            <wp:extent cx="3785488" cy="4872537"/>
            <wp:effectExtent l="0" t="0" r="0" b="0"/>
            <wp:docPr id="2" name="Picture" descr="Figure 1 Figure 1. Map of roe herring fishing areas in British Columbia. Source: Fisheries and Oceans Canada, 2018."/>
            <wp:cNvGraphicFramePr/>
            <a:graphic xmlns:a="http://schemas.openxmlformats.org/drawingml/2006/main">
              <a:graphicData uri="http://schemas.openxmlformats.org/drawingml/2006/picture">
                <pic:pic xmlns:pic="http://schemas.openxmlformats.org/drawingml/2006/picture">
                  <pic:nvPicPr>
                    <pic:cNvPr id="0" name="Picture" descr="DFO_Map.png"/>
                    <pic:cNvPicPr>
                      <a:picLocks noChangeAspect="1" noChangeArrowheads="1"/>
                    </pic:cNvPicPr>
                  </pic:nvPicPr>
                  <pic:blipFill>
                    <a:blip r:embed="rId10"/>
                    <a:stretch>
                      <a:fillRect/>
                    </a:stretch>
                  </pic:blipFill>
                  <pic:spPr bwMode="auto">
                    <a:xfrm>
                      <a:off x="0" y="0"/>
                      <a:ext cx="3785488" cy="4872537"/>
                    </a:xfrm>
                    <a:prstGeom prst="rect">
                      <a:avLst/>
                    </a:prstGeom>
                    <a:noFill/>
                    <a:ln w="9525">
                      <a:noFill/>
                      <a:headEnd/>
                      <a:tailEnd/>
                    </a:ln>
                  </pic:spPr>
                </pic:pic>
              </a:graphicData>
            </a:graphic>
          </wp:inline>
        </w:drawing>
      </w:r>
    </w:p>
    <w:p w14:paraId="5E9073E3" w14:textId="77777777" w:rsidR="0044730D" w:rsidRDefault="00271734">
      <w:pPr>
        <w:pStyle w:val="ImageCaption"/>
      </w:pPr>
      <w:r>
        <w:t>Figure 1 Figure 1. Map of roe herring fishing areas in British Columbia. Source: Fisheries and Oceans Canada, 2018.</w:t>
      </w:r>
    </w:p>
    <w:p w14:paraId="66BAAD9E" w14:textId="77777777" w:rsidR="0044730D" w:rsidRDefault="00271734">
      <w:pPr>
        <w:pStyle w:val="Heading1"/>
      </w:pPr>
      <w:bookmarkStart w:id="151" w:name="the-fisheries"/>
      <w:bookmarkStart w:id="152" w:name="_Toc2862089"/>
      <w:bookmarkEnd w:id="151"/>
      <w:r>
        <w:t>The Fisheries</w:t>
      </w:r>
      <w:bookmarkEnd w:id="152"/>
    </w:p>
    <w:p w14:paraId="22A384A8" w14:textId="77777777" w:rsidR="0044730D" w:rsidRDefault="00271734">
      <w:pPr>
        <w:pStyle w:val="FirstParagraph"/>
      </w:pPr>
      <w:r>
        <w:t xml:space="preserve">In the 1950s and early 1960s, the Pacific herring fishery was the largest fishery in B.C. with catches often exceeding 200,000 </w:t>
      </w:r>
      <w:proofErr w:type="spellStart"/>
      <w:r>
        <w:t>tonnes</w:t>
      </w:r>
      <w:proofErr w:type="spellEnd"/>
      <w:r>
        <w:t xml:space="preserve"> (Herring School 2015). In 1967, the fishery collapsed coast-wide. Until that point, most of the fishery was used for the production of fishmeal and fish oil to support agriculture and livestock. The fishery was re-started in the 1970s with smaller catches destined for a high-value export of roe to the Japanese market. This fishery has proceeded to today being the main component of the herring fishery in B.C. (Figure 2), with other fisheries being of much less importance by catch and value. The exception to this is the spawn on kelp fishery which is fished both commercially and as a Food, Social, and Ceremonial (FSC) fishery by First Nations in B.C., for whom herring are an important source of nourishment and cultural value. The second largest component of the </w:t>
      </w:r>
      <w:r>
        <w:lastRenderedPageBreak/>
        <w:t xml:space="preserve">herring fishery in B.C. is the food and bait fishery. There are several other herring fisheries that fall under special use </w:t>
      </w:r>
      <w:proofErr w:type="spellStart"/>
      <w:r>
        <w:t>licences</w:t>
      </w:r>
      <w:proofErr w:type="spellEnd"/>
      <w:r>
        <w:t xml:space="preserve"> and are much smaller in tonnage and value than the three aforementioned components. They include human food and bait, sport fishing bait, personal use and fish for zoos and aquaria. Here we focus on the economically most important fishery: the herring roe fishery (Figure 4).</w:t>
      </w:r>
    </w:p>
    <w:p w14:paraId="7624D6FA" w14:textId="77777777" w:rsidR="0044730D" w:rsidRDefault="00271734">
      <w:pPr>
        <w:pStyle w:val="Compact"/>
      </w:pPr>
      <w:r>
        <w:t>Figure 2 Catch of herring by fishery type. Source: B.C. Ministry of Agriculture, 2018.</w:t>
      </w:r>
    </w:p>
    <w:p w14:paraId="7E582CA1" w14:textId="77777777" w:rsidR="0044730D" w:rsidRDefault="00271734">
      <w:pPr>
        <w:pStyle w:val="BodyText"/>
      </w:pPr>
      <w:r>
        <w:t xml:space="preserve">For the 2019 season, the expected catch across all herring fisheries is approximately 30,000 </w:t>
      </w:r>
      <w:proofErr w:type="spellStart"/>
      <w:r>
        <w:t>tonnes</w:t>
      </w:r>
      <w:proofErr w:type="spellEnd"/>
      <w:r>
        <w:t xml:space="preserve"> (Figure 3). The only statistical areas open to the gillnet and seine roe fisheries </w:t>
      </w:r>
      <w:ins w:id="153" w:author="Vanessa Martin" w:date="2019-03-07T18:27:00Z">
        <w:r w:rsidR="00DC25BE">
          <w:t>are</w:t>
        </w:r>
      </w:ins>
      <w:del w:id="154" w:author="Vanessa Martin" w:date="2019-03-07T18:27:00Z">
        <w:r w:rsidDel="00DC25BE">
          <w:delText>is</w:delText>
        </w:r>
      </w:del>
      <w:r>
        <w:t xml:space="preserve"> within the Strait of Georgia. Outside the Strait of Georgia, there are small fisheries as part of First Nations and commercial spawn on kelp fisheries (SOK), as well as Food, Social, and Ceremonial (FSC) fisheries. Other special use herring fisheries are predicted to total approximately 800 </w:t>
      </w:r>
      <w:proofErr w:type="spellStart"/>
      <w:r>
        <w:t>tonnes</w:t>
      </w:r>
      <w:proofErr w:type="spellEnd"/>
      <w:r>
        <w:t>. Grouping these together, the only commercial fishing for herring outside the Strait of Georgia is for commercial spawn on kelp.</w:t>
      </w:r>
    </w:p>
    <w:p w14:paraId="17B5076A" w14:textId="77777777" w:rsidR="0044730D" w:rsidRDefault="00271734">
      <w:pPr>
        <w:pStyle w:val="Compact"/>
      </w:pPr>
      <w:r>
        <w:t xml:space="preserve">Figure 3 Expected catches (metric </w:t>
      </w:r>
      <w:proofErr w:type="spellStart"/>
      <w:r>
        <w:t>tonnes</w:t>
      </w:r>
      <w:proofErr w:type="spellEnd"/>
      <w:r>
        <w:t xml:space="preserve">) of herring by area and fishery for the 2019 season areas. CC: Central Coast; HG: Haida </w:t>
      </w:r>
      <w:proofErr w:type="spellStart"/>
      <w:r>
        <w:t>Gwaii</w:t>
      </w:r>
      <w:proofErr w:type="spellEnd"/>
      <w:r>
        <w:t>; PR: Prince Rupert; SOG: Strait of Georgia; WCVI: West Coast Vancouver Island. FSC: Food, Social, and Ceremonial; SOK: Spawn on Kelp. Source: DFO, 2018</w:t>
      </w:r>
    </w:p>
    <w:p w14:paraId="16EA28C7" w14:textId="77777777" w:rsidR="0044730D" w:rsidRDefault="00271734">
      <w:pPr>
        <w:pStyle w:val="Compact"/>
      </w:pPr>
      <w:r>
        <w:t>Figure 4 Roe herring landings by gear in the Strait of Georgia. Source: Compiled season summary data from DFO reports.</w:t>
      </w:r>
    </w:p>
    <w:p w14:paraId="302B27C5" w14:textId="77777777" w:rsidR="0044730D" w:rsidRDefault="00271734">
      <w:pPr>
        <w:pStyle w:val="Heading1"/>
      </w:pPr>
      <w:bookmarkStart w:id="155" w:name="the-products"/>
      <w:bookmarkStart w:id="156" w:name="_Toc2862090"/>
      <w:bookmarkEnd w:id="155"/>
      <w:r>
        <w:t>The Products</w:t>
      </w:r>
      <w:bookmarkEnd w:id="156"/>
    </w:p>
    <w:p w14:paraId="02A1835E" w14:textId="77777777" w:rsidR="0044730D" w:rsidRDefault="00271734">
      <w:pPr>
        <w:pStyle w:val="FirstParagraph"/>
      </w:pPr>
      <w:r>
        <w:t>The main product of the roe fishery is the herring roe, or the eggs of the female fish. The roe is exported in both frozen and cured forms to Japan. In general, the decline in ex-vessel prices for herring in B.C. is attributed to a decline in demand from the Japanese market, potentially caused by a weakened Japanese economy and a change in tastes from older to younger generations (Newell 1999). There is a growing share of herring products exported outside of Japan, mainly to China and the USA (DFO 2018b).</w:t>
      </w:r>
    </w:p>
    <w:p w14:paraId="0939559D" w14:textId="77777777" w:rsidR="0044730D" w:rsidRDefault="00271734">
      <w:pPr>
        <w:pStyle w:val="BodyText"/>
      </w:pPr>
      <w:r>
        <w:t xml:space="preserve">While the roe </w:t>
      </w:r>
      <w:proofErr w:type="gramStart"/>
      <w:r>
        <w:t>are</w:t>
      </w:r>
      <w:proofErr w:type="gramEnd"/>
      <w:r>
        <w:t xml:space="preserve"> the backbone of the fishery, the majority by weight is the by-product of herring carcasses, which are processed into fishmeal and fish oil. There is limited information on the value of the carcasses, but according to one processor contacted during this study, carcasses generate no income for the processing company; rather, they are picked up by a reduction company for no cost. By all accounts, the carcasses from the roe herring fishery are reduced to produce fishmeal and fish oil in B.C. The fishmeal and fish oil are used primarily to produce salmon feed that is fed to B.C. farmed Atlantic salmon (McGrath, Pelletier, and </w:t>
      </w:r>
      <w:proofErr w:type="spellStart"/>
      <w:r>
        <w:t>Tyedmers</w:t>
      </w:r>
      <w:proofErr w:type="spellEnd"/>
      <w:r>
        <w:t xml:space="preserve"> 2015). Using information about the average industry aquaculture feed composition obtained from McGrath and colleagues (2015), we can estimate the amount of fishmeal produced on average from the roe herring fishery, and the amount likely required by the B.C. farmed salmon industry.</w:t>
      </w:r>
    </w:p>
    <w:p w14:paraId="77961ECF" w14:textId="77777777" w:rsidR="0044730D" w:rsidRDefault="00271734">
      <w:pPr>
        <w:pStyle w:val="BodyText"/>
      </w:pPr>
      <w:r>
        <w:lastRenderedPageBreak/>
        <w:t xml:space="preserve">The carcass weight that is used for fishmeal is between 84% and 89% of the landed weight (McGrath, Pelletier, and </w:t>
      </w:r>
      <w:proofErr w:type="spellStart"/>
      <w:r>
        <w:t>Tyedmers</w:t>
      </w:r>
      <w:proofErr w:type="spellEnd"/>
      <w:r>
        <w:t xml:space="preserve"> 2015; Anonymous 2018). The feed conversion ratio (FCR), or the ratio of feed used per unit output of salmon, for farmed Atlantic salmon in B.C. was 1.313 in 2009 (Pelletier et al. 2009). The average annual amount of farmed Atlantic salmon produced in B.C. was 81,467 </w:t>
      </w:r>
      <w:proofErr w:type="spellStart"/>
      <w:r>
        <w:t>tonnes</w:t>
      </w:r>
      <w:proofErr w:type="spellEnd"/>
      <w:r>
        <w:t xml:space="preserve"> from 2014 to 2016 (</w:t>
      </w:r>
      <w:proofErr w:type="spellStart"/>
      <w:r>
        <w:t>AgriService</w:t>
      </w:r>
      <w:proofErr w:type="spellEnd"/>
      <w:r>
        <w:t xml:space="preserve"> B.C. 2017). A standard B.C. salmon feed contains 5% herring by-product meal and 2% herring by-product oil (McGrath, Pelletier, and </w:t>
      </w:r>
      <w:proofErr w:type="spellStart"/>
      <w:r>
        <w:t>Tyedmers</w:t>
      </w:r>
      <w:proofErr w:type="spellEnd"/>
      <w:r>
        <w:t xml:space="preserve"> 2015). Thus, we can estimate the herring fishmeal required:</w:t>
      </w:r>
      <w:r>
        <w:br/>
        <w:t>Herring FM Demand = FCR * Salmon Production * Herring FM %</w:t>
      </w:r>
      <w:r>
        <w:br/>
        <w:t xml:space="preserve">Herring FM Demand = 1.313 * 81,467 </w:t>
      </w:r>
      <w:proofErr w:type="spellStart"/>
      <w:r>
        <w:t>tonnes</w:t>
      </w:r>
      <w:proofErr w:type="spellEnd"/>
      <w:r>
        <w:t xml:space="preserve"> * 5%</w:t>
      </w:r>
    </w:p>
    <w:p w14:paraId="5528D390" w14:textId="77777777" w:rsidR="0044730D" w:rsidRDefault="00271734">
      <w:pPr>
        <w:pStyle w:val="BodyText"/>
      </w:pPr>
      <w:r>
        <w:t xml:space="preserve">We estimate the herring by-product meal demand to be 4,481 </w:t>
      </w:r>
      <w:proofErr w:type="spellStart"/>
      <w:r>
        <w:t>tonnes</w:t>
      </w:r>
      <w:proofErr w:type="spellEnd"/>
      <w:r>
        <w:t xml:space="preserve">. Alternatively, we can estimate the amount of herring fishmeal and fish oil produced from the roe fishery by-products using the carcass weight an </w:t>
      </w:r>
      <w:proofErr w:type="gramStart"/>
      <w:r>
        <w:t>average roe herring landings</w:t>
      </w:r>
      <w:proofErr w:type="gramEnd"/>
      <w:r>
        <w:t xml:space="preserve"> for a similar time period (averaged for 2014 and 2015):</w:t>
      </w:r>
      <w:r>
        <w:br/>
        <w:t>Herring FM Supply = Roe herring landings * Carcass weight * Fishmeal yield</w:t>
      </w:r>
      <w:r>
        <w:br/>
        <w:t xml:space="preserve">Herring FM Supply = 14,746 </w:t>
      </w:r>
      <w:proofErr w:type="spellStart"/>
      <w:r>
        <w:t>tonnes</w:t>
      </w:r>
      <w:proofErr w:type="spellEnd"/>
      <w:r>
        <w:t xml:space="preserve"> * 88% * 19%</w:t>
      </w:r>
    </w:p>
    <w:p w14:paraId="1A492D48" w14:textId="77777777" w:rsidR="0044730D" w:rsidRDefault="00271734">
      <w:pPr>
        <w:pStyle w:val="BodyText"/>
      </w:pPr>
      <w:r>
        <w:t>Herring FO Supply = Roe herring landings * Carcass weight * Fish oil yield</w:t>
      </w:r>
      <w:r>
        <w:br/>
        <w:t xml:space="preserve">Herring FO Supply = 14,746 </w:t>
      </w:r>
      <w:proofErr w:type="spellStart"/>
      <w:r>
        <w:t>tonnes</w:t>
      </w:r>
      <w:proofErr w:type="spellEnd"/>
      <w:r>
        <w:t xml:space="preserve"> * 88% * 5%</w:t>
      </w:r>
    </w:p>
    <w:p w14:paraId="045AE133" w14:textId="77777777" w:rsidR="0044730D" w:rsidRDefault="00271734">
      <w:pPr>
        <w:pStyle w:val="BodyText"/>
      </w:pPr>
      <w:r>
        <w:t xml:space="preserve">We estimate the herring by-product meal and oil supply as 2,452 and 645 </w:t>
      </w:r>
      <w:proofErr w:type="spellStart"/>
      <w:r>
        <w:t>tonnes</w:t>
      </w:r>
      <w:proofErr w:type="spellEnd"/>
      <w:r>
        <w:t>, respectively. Based on current export prices for herring meal ($2,690) and herring oil ($3,146) from Canada (FAO 2016), the value of these combined products is estimated to be 8.6 million CAD.</w:t>
      </w:r>
    </w:p>
    <w:p w14:paraId="2D7E244A" w14:textId="77777777" w:rsidR="0044730D" w:rsidRDefault="00271734">
      <w:pPr>
        <w:pStyle w:val="Heading1"/>
      </w:pPr>
      <w:bookmarkStart w:id="157" w:name="the-supply-chain"/>
      <w:bookmarkStart w:id="158" w:name="_Toc2862091"/>
      <w:bookmarkEnd w:id="157"/>
      <w:r>
        <w:t>The Supply Chain</w:t>
      </w:r>
      <w:bookmarkEnd w:id="158"/>
    </w:p>
    <w:p w14:paraId="5B42FEA7" w14:textId="77777777" w:rsidR="0044730D" w:rsidRDefault="00271734">
      <w:pPr>
        <w:pStyle w:val="FirstParagraph"/>
      </w:pPr>
      <w:r>
        <w:t>It is not only the fish harvesters themselves who are employed in the supply chair of the herring roe fishery in the Strait of Georgia, B.C. Here, we enumerate the number of types of jobs generated by the supply chain. We measure employment in full-time equivalents (FTEs) to standardize the importance of these various industries that are seasonal by nature. A standard measure of full-time equivalent is 2080 hours annually, defined as 40 hours per week for 52 weeks per year.</w:t>
      </w:r>
    </w:p>
    <w:p w14:paraId="3430295B" w14:textId="77777777" w:rsidR="0044730D" w:rsidRDefault="00271734">
      <w:pPr>
        <w:pStyle w:val="BodyText"/>
      </w:pPr>
      <w:r>
        <w:t>The combined fisheries for herring roe and food and bait generated 790 jobs during the fishing season, which is equivalent to 91 full-time jobs (</w:t>
      </w:r>
      <w:proofErr w:type="spellStart"/>
      <w:r>
        <w:t>GSGislason</w:t>
      </w:r>
      <w:proofErr w:type="spellEnd"/>
      <w:r>
        <w:t xml:space="preserve"> &amp; Associates Ltd. 2015). The processing of herring generates more jobs, hours of work, and total income than those generated by the capture portion of the fishery. There are additional jobs generated through spin-off employment including transportation, unloading of herring, and marketing and sales, although these are a much smaller portion when compared to fishing and processing</w:t>
      </w:r>
      <w:ins w:id="159" w:author="Vanessa Martin" w:date="2019-03-07T18:27:00Z">
        <w:r w:rsidR="00DC25BE">
          <w:t xml:space="preserve"> (Table 1)</w:t>
        </w:r>
      </w:ins>
      <w:r>
        <w:t>.</w:t>
      </w:r>
    </w:p>
    <w:p w14:paraId="36AF55FC" w14:textId="77777777" w:rsidR="0044730D" w:rsidRDefault="00271734">
      <w:pPr>
        <w:pStyle w:val="Compact"/>
      </w:pPr>
      <w:r>
        <w:t>Figure 5 Processing employment by fishery type. Source: Estimated based on processing requirements in DFO, 2018.</w:t>
      </w:r>
    </w:p>
    <w:p w14:paraId="7F827AC9" w14:textId="77777777" w:rsidR="0044730D" w:rsidRDefault="00271734">
      <w:pPr>
        <w:pStyle w:val="Compact"/>
      </w:pPr>
      <w:r>
        <w:lastRenderedPageBreak/>
        <w:t>Figure 6 Wage income from processing (inflation adjusted million $). Source: Estimated based on processing requirements in DFO, 2018.</w:t>
      </w:r>
    </w:p>
    <w:p w14:paraId="4BAD73D8" w14:textId="77777777" w:rsidR="004D4894" w:rsidRDefault="00271734" w:rsidP="004D4894">
      <w:pPr>
        <w:pStyle w:val="Compact"/>
      </w:pPr>
      <w:commentRangeStart w:id="160"/>
      <w:r>
        <w:t xml:space="preserve">Table 1 </w:t>
      </w:r>
      <w:commentRangeEnd w:id="160"/>
      <w:r w:rsidR="00DC25BE">
        <w:rPr>
          <w:rStyle w:val="CommentReference"/>
        </w:rPr>
        <w:commentReference w:id="160"/>
      </w:r>
    </w:p>
    <w:p w14:paraId="58420500" w14:textId="77777777" w:rsidR="0044730D" w:rsidRDefault="0044730D">
      <w:pPr>
        <w:pStyle w:val="Compact"/>
        <w:numPr>
          <w:ilvl w:val="1"/>
          <w:numId w:val="2"/>
        </w:numPr>
      </w:pPr>
    </w:p>
    <w:p w14:paraId="77C6C18A" w14:textId="77777777" w:rsidR="0044730D" w:rsidRDefault="00271734">
      <w:pPr>
        <w:pStyle w:val="Heading1"/>
      </w:pPr>
      <w:bookmarkStart w:id="161" w:name="value-of-the-fisheries"/>
      <w:bookmarkStart w:id="162" w:name="_Toc2862092"/>
      <w:bookmarkEnd w:id="161"/>
      <w:r>
        <w:t>Value of the Fisheries</w:t>
      </w:r>
      <w:bookmarkEnd w:id="162"/>
    </w:p>
    <w:p w14:paraId="1EFBC498" w14:textId="77777777" w:rsidR="0044730D" w:rsidRDefault="00271734">
      <w:pPr>
        <w:pStyle w:val="FirstParagraph"/>
      </w:pPr>
      <w:r>
        <w:t xml:space="preserve">To participate in the herring roe fishery, a fisher requires an active </w:t>
      </w:r>
      <w:proofErr w:type="spellStart"/>
      <w:r>
        <w:t>licence</w:t>
      </w:r>
      <w:proofErr w:type="spellEnd"/>
      <w:r>
        <w:t xml:space="preserve"> from DFO. At the beginning of the season, fishers are required to declare the area where they would like to fish that </w:t>
      </w:r>
      <w:proofErr w:type="spellStart"/>
      <w:r>
        <w:t>licence</w:t>
      </w:r>
      <w:proofErr w:type="spellEnd"/>
      <w:r>
        <w:t xml:space="preserve"> and the quota is distributed amongst the </w:t>
      </w:r>
      <w:proofErr w:type="spellStart"/>
      <w:r>
        <w:t>licences</w:t>
      </w:r>
      <w:proofErr w:type="spellEnd"/>
      <w:r>
        <w:t xml:space="preserve"> that are fishing in each of the management areas. The herring roe fishery is undertaken with gillnet (also known as drift nets) and purse seines. These are </w:t>
      </w:r>
      <w:proofErr w:type="spellStart"/>
      <w:r>
        <w:t>licenced</w:t>
      </w:r>
      <w:proofErr w:type="spellEnd"/>
      <w:r>
        <w:t xml:space="preserve"> separately.</w:t>
      </w:r>
    </w:p>
    <w:p w14:paraId="3BB1BFA1" w14:textId="77777777" w:rsidR="0044730D" w:rsidRDefault="00271734">
      <w:pPr>
        <w:pStyle w:val="Compact"/>
      </w:pPr>
      <w:r>
        <w:t>Figure 7 Gillnet roe herring landings by area. Source: Compiled season summary data from DFO reports.</w:t>
      </w:r>
    </w:p>
    <w:p w14:paraId="2D11571C" w14:textId="77777777" w:rsidR="0044730D" w:rsidRDefault="00271734">
      <w:pPr>
        <w:pStyle w:val="Compact"/>
      </w:pPr>
      <w:r>
        <w:t>Figure 8 Seine roe herring landings by area. Source: Compiled season summary data from DFO reports.</w:t>
      </w:r>
    </w:p>
    <w:p w14:paraId="0D479BED" w14:textId="77777777" w:rsidR="0044730D" w:rsidRDefault="00271734">
      <w:pPr>
        <w:pStyle w:val="BodyText"/>
      </w:pPr>
      <w:r>
        <w:t xml:space="preserve">The herring fishery is divided into five major management areas, or stock areas: Haida </w:t>
      </w:r>
      <w:proofErr w:type="spellStart"/>
      <w:r>
        <w:t>Gwaii</w:t>
      </w:r>
      <w:proofErr w:type="spellEnd"/>
      <w:r>
        <w:t xml:space="preserve">, Prince Rupert District, Central Coast, West Coast of Vancouver Island, and Strait of Georgia. In the 1980s and 1990s, the catch was more evenly distributed amongst these areas, but as the herring populations declined in the other four management areas, the </w:t>
      </w:r>
      <w:proofErr w:type="spellStart"/>
      <w:r>
        <w:t>the</w:t>
      </w:r>
      <w:proofErr w:type="spellEnd"/>
      <w:r>
        <w:t xml:space="preserve"> catch became concentrated in the Strait of Georgia over time. These areas have been progressively closed to the roe herring fishery (although some have been assigned unfulfilled quota in recent years). The last year these roe herring fisheries operated in each of the areas were: 2000 for WCVI, 2002 for Haida </w:t>
      </w:r>
      <w:proofErr w:type="spellStart"/>
      <w:r>
        <w:t>Gwaii</w:t>
      </w:r>
      <w:proofErr w:type="spellEnd"/>
      <w:r>
        <w:t>, 2016 for Central Coast, and 2018 for Prince Rupert District. For the roe herring fishery (seine and gillnet catches combined), in the Strait of Georgia accounted for 34% of the catches. By the year 2000, It accounted for over 50% of catches, and in 2018 it accounted for 96% of catches.</w:t>
      </w:r>
    </w:p>
    <w:p w14:paraId="0F3582E8" w14:textId="77777777" w:rsidR="0044730D" w:rsidRDefault="00271734">
      <w:pPr>
        <w:pStyle w:val="BodyText"/>
      </w:pPr>
      <w:r>
        <w:t xml:space="preserve">Now the most important area for the roe herring fishery is the Strait (Figure 11), and in 2019 there are no roe herring catches expected outside of the Strait of Georgia (DFO 2018b). The catches for the gillnet roe fishery have risen sharply in the past few years while the seine roe fishery landings have declined. The total quota assigned has fluctuated but the proportion used by the gillnet fishery has risen in recent years. This is partially attributed to an increasing number of seine roe </w:t>
      </w:r>
      <w:proofErr w:type="spellStart"/>
      <w:r>
        <w:t>licences</w:t>
      </w:r>
      <w:proofErr w:type="spellEnd"/>
      <w:r>
        <w:t xml:space="preserve"> being used to fish in the food and bait fishery instead of the roe fishery. At the beginning of each season, the initial allocation of herring roe catches by gear type is a 55:45 split for the seine roe fishery (DFO 2018b). However, seine </w:t>
      </w:r>
      <w:proofErr w:type="spellStart"/>
      <w:r>
        <w:t>licences</w:t>
      </w:r>
      <w:proofErr w:type="spellEnd"/>
      <w:r>
        <w:t xml:space="preserve"> can opt to have their quota switched to the food and bait fishery at the beginning of the season, although this does not change the total allowable catch for the season.</w:t>
      </w:r>
    </w:p>
    <w:p w14:paraId="12EBAD6A" w14:textId="77777777" w:rsidR="0044730D" w:rsidRDefault="00271734">
      <w:pPr>
        <w:pStyle w:val="Compact"/>
      </w:pPr>
      <w:r>
        <w:t xml:space="preserve">Figure 9 Roe herring quota issued in the Strait of Georgia by </w:t>
      </w:r>
      <w:proofErr w:type="spellStart"/>
      <w:r>
        <w:t>licence</w:t>
      </w:r>
      <w:proofErr w:type="spellEnd"/>
      <w:r>
        <w:t xml:space="preserve"> type. Source: Compiled season summary data from DFO reports.</w:t>
      </w:r>
    </w:p>
    <w:p w14:paraId="766878A5" w14:textId="77777777" w:rsidR="0044730D" w:rsidRDefault="00271734">
      <w:pPr>
        <w:pStyle w:val="Compact"/>
      </w:pPr>
      <w:r>
        <w:lastRenderedPageBreak/>
        <w:t xml:space="preserve">Figure 10 Roe herring quota per </w:t>
      </w:r>
      <w:proofErr w:type="spellStart"/>
      <w:r>
        <w:t>licence</w:t>
      </w:r>
      <w:proofErr w:type="spellEnd"/>
      <w:r>
        <w:t xml:space="preserve"> in the Strait of Georgia by </w:t>
      </w:r>
      <w:proofErr w:type="spellStart"/>
      <w:r>
        <w:t>licence</w:t>
      </w:r>
      <w:proofErr w:type="spellEnd"/>
      <w:r>
        <w:t xml:space="preserve"> type. Source: Compiled season summary data from DFO reports.</w:t>
      </w:r>
    </w:p>
    <w:p w14:paraId="20E95A8A" w14:textId="77777777" w:rsidR="0044730D" w:rsidRDefault="00271734">
      <w:pPr>
        <w:pStyle w:val="Compact"/>
      </w:pPr>
      <w:r>
        <w:t>Figure 11 Roe herring catches by major fishing area. Source: Compiled season summary data from DFO reports.</w:t>
      </w:r>
    </w:p>
    <w:p w14:paraId="334318B4" w14:textId="77777777" w:rsidR="0044730D" w:rsidRDefault="00271734">
      <w:pPr>
        <w:pStyle w:val="BodyText"/>
      </w:pPr>
      <w:r>
        <w:t>Over the past 10 years, the roe herring fishery has fluctuated between an ex-vessel value of 4 and 17 million CAD (Figure 12). Formerly the values were much higher, exceeding 100 million CAD in 1987. In addition, the wholesale value is substantially higher than the ex-vessel value as herring roe is a value-added product.</w:t>
      </w:r>
    </w:p>
    <w:p w14:paraId="3017908D" w14:textId="77777777" w:rsidR="0044730D" w:rsidRDefault="00271734">
      <w:pPr>
        <w:pStyle w:val="Compact"/>
      </w:pPr>
      <w:r>
        <w:t>Figure 12 Ex-vessel value of herring fisheries. Source: B.C. Ministry of Agriculture, 2018.</w:t>
      </w:r>
    </w:p>
    <w:p w14:paraId="13113EED" w14:textId="77777777" w:rsidR="0044730D" w:rsidRDefault="00271734">
      <w:pPr>
        <w:pStyle w:val="BodyText"/>
      </w:pPr>
      <w:r>
        <w:t>As herring roe is a processed product, it naturally has a higher price than the raw material of whole herring. In addition, the wholesale value includes the value of the fishery derived from the processing of roe and production of fishmeal and fish oil from the herring by-products.</w:t>
      </w:r>
    </w:p>
    <w:p w14:paraId="17A7CB70" w14:textId="77777777" w:rsidR="0044730D" w:rsidRDefault="00271734">
      <w:pPr>
        <w:pStyle w:val="Compact"/>
      </w:pPr>
      <w:r>
        <w:t>Figure 13 Wholesale value of herring fisheries. Source: B.C. Ministry of Agriculture, 2018.</w:t>
      </w:r>
    </w:p>
    <w:p w14:paraId="1B344A27" w14:textId="77777777" w:rsidR="0044730D" w:rsidRDefault="00271734">
      <w:pPr>
        <w:pStyle w:val="BodyText"/>
      </w:pPr>
      <w:r>
        <w:t xml:space="preserve">The decline in total value of the herring roe fishery is both a function of a decline in landings, and a decline in ex-vessel prices received by fishers. There is some indication, however, that the catch prices reported by fishers does not necessarily indicate lower profitability, as processors have been more willing to pay fishers’ fees (e.g., </w:t>
      </w:r>
      <w:proofErr w:type="spellStart"/>
      <w:r>
        <w:t>licence</w:t>
      </w:r>
      <w:proofErr w:type="spellEnd"/>
      <w:r>
        <w:t xml:space="preserve"> costs and Dockside Monitoring Program costs), which lowers their cost of fishing (</w:t>
      </w:r>
      <w:proofErr w:type="spellStart"/>
      <w:r>
        <w:t>GSGislason</w:t>
      </w:r>
      <w:proofErr w:type="spellEnd"/>
      <w:r>
        <w:t xml:space="preserve"> &amp; Associates Ltd. 2015). Thus, the ex-vessel price decreases may be partially or wholly offset by the increased costs covered by processors. The effect of this on total profitability is unknown at this time.</w:t>
      </w:r>
    </w:p>
    <w:p w14:paraId="400D7211" w14:textId="77777777" w:rsidR="0044730D" w:rsidRDefault="00271734">
      <w:pPr>
        <w:pStyle w:val="Compact"/>
      </w:pPr>
      <w:r>
        <w:t>Figure 14 Ex-vessel price by fishery. Source: B.C. Ministry of Agriculture, 2018.</w:t>
      </w:r>
    </w:p>
    <w:p w14:paraId="5EDDBCFB" w14:textId="77777777" w:rsidR="0044730D" w:rsidRDefault="00271734">
      <w:pPr>
        <w:pStyle w:val="BodyText"/>
      </w:pPr>
      <w:r>
        <w:t xml:space="preserve">Within the roe fishery </w:t>
      </w:r>
      <w:proofErr w:type="spellStart"/>
      <w:r>
        <w:t>iteself</w:t>
      </w:r>
      <w:proofErr w:type="spellEnd"/>
      <w:r>
        <w:t>, there are differences in the price for the catch. The seine fishery generally fetches a lower value than the gillnet fishery as the gillnet is more selective towards larger and older individuals, which have a higher proportion of roe to total body weight. This was confirmed by an industry expert, who estimates that 11-13% of the total seine catch by weight is roe, while the gillnet fishery is 14-16% roe by weight. In some years, this has led to price differences on the order of 3-4 times greater for gillnet than seine catches. While there are differences in the relative price of gillnet caught herring versus seine caught herring, they both follow the general trend of a large decline in ex-vessel prices over the past 25 years (Figures 14 and 15).</w:t>
      </w:r>
    </w:p>
    <w:p w14:paraId="7BA7DBF8" w14:textId="77777777" w:rsidR="0044730D" w:rsidRDefault="00271734">
      <w:pPr>
        <w:pStyle w:val="Compact"/>
      </w:pPr>
      <w:r>
        <w:t>Figure 15 Coastwide ex-vessel price by gear for the roe fishery. Source: DFO, 2017</w:t>
      </w:r>
    </w:p>
    <w:p w14:paraId="71AEC3C9" w14:textId="77777777" w:rsidR="0044730D" w:rsidRDefault="00271734">
      <w:pPr>
        <w:pStyle w:val="Compact"/>
      </w:pPr>
      <w:r>
        <w:t>Figure 16 Value-added factor by fishery. Source: B.C. Ministry of Agriculture, 2018.</w:t>
      </w:r>
    </w:p>
    <w:p w14:paraId="5899D840" w14:textId="77777777" w:rsidR="0044730D" w:rsidRDefault="00271734">
      <w:pPr>
        <w:pStyle w:val="Heading1"/>
      </w:pPr>
      <w:bookmarkStart w:id="163" w:name="ownership-and-licenses"/>
      <w:bookmarkStart w:id="164" w:name="_Toc2862093"/>
      <w:bookmarkEnd w:id="163"/>
      <w:r>
        <w:lastRenderedPageBreak/>
        <w:t>Ownership and Licenses</w:t>
      </w:r>
      <w:bookmarkEnd w:id="164"/>
    </w:p>
    <w:p w14:paraId="2109EE30" w14:textId="77777777" w:rsidR="0044730D" w:rsidRDefault="00271734">
      <w:pPr>
        <w:pStyle w:val="FirstParagraph"/>
      </w:pPr>
      <w:r>
        <w:t xml:space="preserve">The roe herring fishery is managed by a limited entry </w:t>
      </w:r>
      <w:proofErr w:type="spellStart"/>
      <w:r>
        <w:t>licence</w:t>
      </w:r>
      <w:proofErr w:type="spellEnd"/>
      <w:r>
        <w:t xml:space="preserve"> program. The total allowable catch (TAC) is set at the beginning of the season based on DFO stock assessments. Before the season begins, the </w:t>
      </w:r>
      <w:proofErr w:type="spellStart"/>
      <w:r>
        <w:t>licences</w:t>
      </w:r>
      <w:proofErr w:type="spellEnd"/>
      <w:r>
        <w:t xml:space="preserve"> must be pooled into self-selected groups for ease of management where the gillnet pools must have a minimum of 4 </w:t>
      </w:r>
      <w:proofErr w:type="spellStart"/>
      <w:r>
        <w:t>licences</w:t>
      </w:r>
      <w:proofErr w:type="spellEnd"/>
      <w:r>
        <w:t xml:space="preserve"> per pool, and the seine fishery must have at least eight </w:t>
      </w:r>
      <w:proofErr w:type="spellStart"/>
      <w:r>
        <w:t>licences</w:t>
      </w:r>
      <w:proofErr w:type="spellEnd"/>
      <w:r>
        <w:t xml:space="preserve"> per pool – but no more than 10 pools total are permitted in the Strait of Georgia (DFO 2018b). The TAC is then divided, based on the number of </w:t>
      </w:r>
      <w:proofErr w:type="spellStart"/>
      <w:r>
        <w:t>licences</w:t>
      </w:r>
      <w:proofErr w:type="spellEnd"/>
      <w:r>
        <w:t xml:space="preserve"> in each pool and the vessels within that pool can fish their quota with any of their vessels in that pool. Each seine or gillnet </w:t>
      </w:r>
      <w:proofErr w:type="spellStart"/>
      <w:r>
        <w:t>licence</w:t>
      </w:r>
      <w:proofErr w:type="spellEnd"/>
      <w:r>
        <w:t xml:space="preserve"> receives an equal proportion of the TAC for their fishery (seine and gillnet fisheries are managed separately), so pools with a greater number of </w:t>
      </w:r>
      <w:proofErr w:type="spellStart"/>
      <w:r>
        <w:t>licences</w:t>
      </w:r>
      <w:proofErr w:type="spellEnd"/>
      <w:r>
        <w:t xml:space="preserve"> have a larger portion of the total TAC for that fishery. A fisher with a seine roe </w:t>
      </w:r>
      <w:proofErr w:type="spellStart"/>
      <w:r>
        <w:t>licence</w:t>
      </w:r>
      <w:proofErr w:type="spellEnd"/>
      <w:r>
        <w:t xml:space="preserve"> can elect to fish </w:t>
      </w:r>
      <w:del w:id="165" w:author="Vanessa Martin" w:date="2019-03-07T18:38:00Z">
        <w:r w:rsidDel="00343C53">
          <w:delText xml:space="preserve">instead </w:delText>
        </w:r>
      </w:del>
      <w:r>
        <w:t xml:space="preserve">in the food and bait fishery instead; in that case, the quota for that </w:t>
      </w:r>
      <w:proofErr w:type="spellStart"/>
      <w:r>
        <w:t>licence</w:t>
      </w:r>
      <w:proofErr w:type="spellEnd"/>
      <w:r>
        <w:t xml:space="preserve"> is switched from the roe fishery to the food and bait fishery.</w:t>
      </w:r>
    </w:p>
    <w:p w14:paraId="1503603C" w14:textId="77777777" w:rsidR="0044730D" w:rsidRDefault="00271734">
      <w:pPr>
        <w:pStyle w:val="BodyText"/>
      </w:pPr>
      <w:r>
        <w:t xml:space="preserve">While the total number of roe herring licenses is relatively constant, this does not have a strong relationship to the number of vessels actually fishing. Most seine vessels have two licenses stacked per vessel. In 2007, only 38 seine vessels registered landings, while the total fleet of 133 vessels owned 248 licenses (Nelson 2009a). The number of active fishing vessels in the seine fishery increased to 43 </w:t>
      </w:r>
      <w:del w:id="166" w:author="Vanessa Martin" w:date="2019-03-07T18:38:00Z">
        <w:r w:rsidDel="00343C53">
          <w:delText xml:space="preserve">active vessels </w:delText>
        </w:r>
      </w:del>
      <w:r>
        <w:t>in 2009 (Nelson 2011a).</w:t>
      </w:r>
    </w:p>
    <w:p w14:paraId="3D8FAB7F" w14:textId="77777777" w:rsidR="0044730D" w:rsidRDefault="00271734">
      <w:pPr>
        <w:pStyle w:val="Compact"/>
      </w:pPr>
      <w:r>
        <w:t>Figure 17 Total herring licenses by fishery type</w:t>
      </w:r>
    </w:p>
    <w:p w14:paraId="4BB30ED6" w14:textId="77777777" w:rsidR="0044730D" w:rsidRDefault="00271734">
      <w:pPr>
        <w:pStyle w:val="BodyText"/>
      </w:pPr>
      <w:r>
        <w:t xml:space="preserve">The trend in </w:t>
      </w:r>
      <w:proofErr w:type="spellStart"/>
      <w:r>
        <w:t>licences</w:t>
      </w:r>
      <w:proofErr w:type="spellEnd"/>
      <w:r>
        <w:t xml:space="preserve"> by area should be interpreted with caution, as the field is blank for many of the entries in the commercial </w:t>
      </w:r>
      <w:proofErr w:type="spellStart"/>
      <w:r>
        <w:t>licence</w:t>
      </w:r>
      <w:proofErr w:type="spellEnd"/>
      <w:r>
        <w:t xml:space="preserve"> database (Fisheries and Oceans Canada 2018). However, there does appear to be movement of </w:t>
      </w:r>
      <w:proofErr w:type="spellStart"/>
      <w:r>
        <w:t>licences</w:t>
      </w:r>
      <w:proofErr w:type="spellEnd"/>
      <w:r>
        <w:t xml:space="preserve"> from closed management areas to the remaining fishing. This is not unexpected, as some of the main fishing areas, like Haida </w:t>
      </w:r>
      <w:proofErr w:type="spellStart"/>
      <w:r>
        <w:t>Gwaii</w:t>
      </w:r>
      <w:proofErr w:type="spellEnd"/>
      <w:r>
        <w:t xml:space="preserve">, Central Coast, and the West Coast of Vancouver Island, have been closed for several years (Figure 18). This trend of </w:t>
      </w:r>
      <w:proofErr w:type="spellStart"/>
      <w:r>
        <w:t>licences</w:t>
      </w:r>
      <w:proofErr w:type="spellEnd"/>
      <w:r>
        <w:t xml:space="preserve"> moving in to the Strait of Georgia is apparent since 2000, and a more recent shift from Prince Rupert District into the Strait from 2014 onwards (Figure 19).</w:t>
      </w:r>
    </w:p>
    <w:p w14:paraId="2F4D1091" w14:textId="77777777" w:rsidR="0044730D" w:rsidRDefault="00271734">
      <w:pPr>
        <w:pStyle w:val="Compact"/>
      </w:pPr>
      <w:commentRangeStart w:id="167"/>
      <w:r>
        <w:t xml:space="preserve">Figure 18 Net </w:t>
      </w:r>
      <w:proofErr w:type="spellStart"/>
      <w:r>
        <w:t>licence</w:t>
      </w:r>
      <w:proofErr w:type="spellEnd"/>
      <w:r>
        <w:t xml:space="preserve"> movement for the two main roe fishing areas.</w:t>
      </w:r>
      <w:commentRangeEnd w:id="167"/>
      <w:r w:rsidR="009229E4">
        <w:rPr>
          <w:rStyle w:val="CommentReference"/>
        </w:rPr>
        <w:commentReference w:id="167"/>
      </w:r>
    </w:p>
    <w:p w14:paraId="3A8168F0" w14:textId="77777777" w:rsidR="0044730D" w:rsidRDefault="00271734">
      <w:pPr>
        <w:pStyle w:val="Compact"/>
      </w:pPr>
      <w:r>
        <w:t xml:space="preserve">Figure 19 Number of </w:t>
      </w:r>
      <w:proofErr w:type="gramStart"/>
      <w:r>
        <w:t>herring</w:t>
      </w:r>
      <w:proofErr w:type="gramEnd"/>
      <w:r>
        <w:t xml:space="preserve"> </w:t>
      </w:r>
      <w:proofErr w:type="spellStart"/>
      <w:r>
        <w:t>licences</w:t>
      </w:r>
      <w:proofErr w:type="spellEnd"/>
      <w:r>
        <w:t xml:space="preserve"> in the Strait of Georgia (excluding special use)</w:t>
      </w:r>
    </w:p>
    <w:p w14:paraId="11A385FF" w14:textId="77777777" w:rsidR="0044730D" w:rsidRDefault="00271734" w:rsidP="004D4894">
      <w:pPr>
        <w:pStyle w:val="Compact"/>
      </w:pPr>
      <w:r>
        <w:t xml:space="preserve">Table 2 </w:t>
      </w:r>
    </w:p>
    <w:p w14:paraId="49585410" w14:textId="77777777" w:rsidR="0044730D" w:rsidRDefault="00271734">
      <w:pPr>
        <w:pStyle w:val="BodyText"/>
      </w:pPr>
      <w:r>
        <w:t xml:space="preserve">The largest owner(s) of herring roe </w:t>
      </w:r>
      <w:proofErr w:type="spellStart"/>
      <w:r>
        <w:t>licences</w:t>
      </w:r>
      <w:proofErr w:type="spellEnd"/>
      <w:r>
        <w:t xml:space="preserve"> are the companies belonging to the Jim Pattison Group (Table 2). The concentration of </w:t>
      </w:r>
      <w:proofErr w:type="spellStart"/>
      <w:r>
        <w:t>licence</w:t>
      </w:r>
      <w:proofErr w:type="spellEnd"/>
      <w:r>
        <w:t xml:space="preserve"> ownership in this firm has grown over time and now </w:t>
      </w:r>
      <w:commentRangeStart w:id="168"/>
      <w:r>
        <w:t xml:space="preserve">represents 15% of total roe </w:t>
      </w:r>
      <w:proofErr w:type="spellStart"/>
      <w:r>
        <w:t>licences</w:t>
      </w:r>
      <w:proofErr w:type="spellEnd"/>
      <w:ins w:id="169" w:author="Vanessa Martin" w:date="2019-03-07T18:39:00Z">
        <w:r w:rsidR="00343C53">
          <w:t xml:space="preserve"> (XX of XX)</w:t>
        </w:r>
      </w:ins>
      <w:r>
        <w:t xml:space="preserve">. </w:t>
      </w:r>
      <w:commentRangeEnd w:id="168"/>
      <w:r w:rsidR="00343C53">
        <w:rPr>
          <w:rStyle w:val="CommentReference"/>
        </w:rPr>
        <w:commentReference w:id="168"/>
      </w:r>
      <w:r>
        <w:t xml:space="preserve">The Pattison group is more heavily invested in the seine </w:t>
      </w:r>
      <w:proofErr w:type="spellStart"/>
      <w:r>
        <w:t>licences</w:t>
      </w:r>
      <w:proofErr w:type="spellEnd"/>
      <w:r>
        <w:t xml:space="preserve">, which are worth more and account for more landings </w:t>
      </w:r>
      <w:del w:id="170" w:author="Vanessa Martin" w:date="2019-03-07T18:39:00Z">
        <w:r w:rsidDel="00343C53">
          <w:delText xml:space="preserve">in the roe fisheries </w:delText>
        </w:r>
      </w:del>
      <w:r>
        <w:t xml:space="preserve">than the gillnet </w:t>
      </w:r>
      <w:proofErr w:type="spellStart"/>
      <w:r>
        <w:t>licences</w:t>
      </w:r>
      <w:proofErr w:type="spellEnd"/>
      <w:r>
        <w:t xml:space="preserve"> (Figure 20). Therefore, the Pattison Group’s expected quota for 2019 in the Strait of Georgia is 3,823 out of the total 19,498 metric </w:t>
      </w:r>
      <w:proofErr w:type="spellStart"/>
      <w:r>
        <w:t>tonnes</w:t>
      </w:r>
      <w:proofErr w:type="spellEnd"/>
      <w:r>
        <w:t xml:space="preserve"> (19.6%). Outside of those owned by the Jim Pattison Group, there is significant concentration in the top 10 largest herring </w:t>
      </w:r>
      <w:proofErr w:type="spellStart"/>
      <w:r>
        <w:t>licence</w:t>
      </w:r>
      <w:proofErr w:type="spellEnd"/>
      <w:r>
        <w:t xml:space="preserve"> holders (Table 2).</w:t>
      </w:r>
    </w:p>
    <w:p w14:paraId="5C9DCE24" w14:textId="77777777" w:rsidR="0044730D" w:rsidRDefault="00271734">
      <w:pPr>
        <w:pStyle w:val="Compact"/>
      </w:pPr>
      <w:r>
        <w:t xml:space="preserve">Figure 20 Herring </w:t>
      </w:r>
      <w:proofErr w:type="spellStart"/>
      <w:r>
        <w:t>licences</w:t>
      </w:r>
      <w:proofErr w:type="spellEnd"/>
      <w:r>
        <w:t xml:space="preserve"> owned by the Jim Pattison Group</w:t>
      </w:r>
    </w:p>
    <w:p w14:paraId="2CFA1D3C" w14:textId="77777777" w:rsidR="0044730D" w:rsidRDefault="00271734">
      <w:pPr>
        <w:pStyle w:val="BodyText"/>
      </w:pPr>
      <w:r>
        <w:lastRenderedPageBreak/>
        <w:t xml:space="preserve">A standard measure of inequality is the Gini index. The Gini index is a value between 0 and 1, where 1 represents perfect inequality and 0 represents perfect equality. This measure has been applied to fishing </w:t>
      </w:r>
      <w:proofErr w:type="spellStart"/>
      <w:r>
        <w:t>licences</w:t>
      </w:r>
      <w:proofErr w:type="spellEnd"/>
      <w:r>
        <w:t xml:space="preserve"> and fleets to measure equity. It was applied to the B.C. salmon and herring fisheries with data up to 2012, and there was found to be a large share of corporate control (Haas, Edwards, and </w:t>
      </w:r>
      <w:proofErr w:type="spellStart"/>
      <w:r>
        <w:t>Sumaila</w:t>
      </w:r>
      <w:proofErr w:type="spellEnd"/>
      <w:r>
        <w:t xml:space="preserve"> 2016). Corporate control in B.C. fisheries has become a concern among fisheries and society more broadly. Here we find there has been a significant increase in the inequality of the herring </w:t>
      </w:r>
      <w:proofErr w:type="spellStart"/>
      <w:r>
        <w:t>licence</w:t>
      </w:r>
      <w:proofErr w:type="spellEnd"/>
      <w:r>
        <w:t xml:space="preserve"> division over time occurring in both the seine and gillnet roe fisheries (Figure 21).</w:t>
      </w:r>
    </w:p>
    <w:p w14:paraId="12405EB1" w14:textId="77777777" w:rsidR="0044730D" w:rsidRDefault="00271734">
      <w:pPr>
        <w:pStyle w:val="Compact"/>
      </w:pPr>
      <w:r>
        <w:t xml:space="preserve">Figure 21 Gini coefficient for roe herring </w:t>
      </w:r>
      <w:proofErr w:type="spellStart"/>
      <w:r>
        <w:t>licences</w:t>
      </w:r>
      <w:proofErr w:type="spellEnd"/>
    </w:p>
    <w:p w14:paraId="4A7D6240" w14:textId="77777777" w:rsidR="0044730D" w:rsidRDefault="00271734">
      <w:pPr>
        <w:pStyle w:val="BodyText"/>
      </w:pPr>
      <w:r>
        <w:t xml:space="preserve">The value of roe herring </w:t>
      </w:r>
      <w:proofErr w:type="spellStart"/>
      <w:r>
        <w:t>licences</w:t>
      </w:r>
      <w:proofErr w:type="spellEnd"/>
      <w:r>
        <w:t xml:space="preserve"> for both the gillnet and seine have declined substantially since high levels in the late 1990s and early 2000s. The outright </w:t>
      </w:r>
      <w:proofErr w:type="spellStart"/>
      <w:r>
        <w:t>licence</w:t>
      </w:r>
      <w:proofErr w:type="spellEnd"/>
      <w:r>
        <w:t xml:space="preserve"> fees are so much lower that the lease value of these </w:t>
      </w:r>
      <w:proofErr w:type="spellStart"/>
      <w:r>
        <w:t>licences</w:t>
      </w:r>
      <w:proofErr w:type="spellEnd"/>
      <w:r>
        <w:t xml:space="preserve"> has dropped to near zero. By industry accounts, there is very little leasing of </w:t>
      </w:r>
      <w:proofErr w:type="spellStart"/>
      <w:r>
        <w:t>licences</w:t>
      </w:r>
      <w:proofErr w:type="spellEnd"/>
      <w:r>
        <w:t xml:space="preserve"> in the gillnet fishery and almost none in the seine fishery (Nelson 2016).</w:t>
      </w:r>
    </w:p>
    <w:p w14:paraId="472F02B2" w14:textId="77777777" w:rsidR="0044730D" w:rsidRDefault="00271734">
      <w:pPr>
        <w:pStyle w:val="Compact"/>
      </w:pPr>
      <w:r>
        <w:t xml:space="preserve">Figure 22 Herring </w:t>
      </w:r>
      <w:proofErr w:type="spellStart"/>
      <w:r>
        <w:t>licence</w:t>
      </w:r>
      <w:proofErr w:type="spellEnd"/>
      <w:r>
        <w:t xml:space="preserve"> values by fishery type and fee. Source: Compiled from various reports of Nelson Bros Fisheries Ltd.</w:t>
      </w:r>
    </w:p>
    <w:p w14:paraId="71875182" w14:textId="77777777" w:rsidR="0044730D" w:rsidRDefault="00271734">
      <w:pPr>
        <w:pStyle w:val="Heading1"/>
      </w:pPr>
      <w:bookmarkStart w:id="171" w:name="how-does-the-roe-herring-fishery-stack-u"/>
      <w:bookmarkStart w:id="172" w:name="_Toc2862094"/>
      <w:bookmarkEnd w:id="171"/>
      <w:r>
        <w:t>How does the roe herring fishery stack up?</w:t>
      </w:r>
      <w:bookmarkEnd w:id="172"/>
    </w:p>
    <w:p w14:paraId="6F4EE92D" w14:textId="77777777" w:rsidR="0044730D" w:rsidRDefault="00271734">
      <w:pPr>
        <w:pStyle w:val="FirstParagraph"/>
      </w:pPr>
      <w:r>
        <w:t>Based on data from B.C. statistics (</w:t>
      </w:r>
      <w:proofErr w:type="spellStart"/>
      <w:r>
        <w:t>AgriService</w:t>
      </w:r>
      <w:proofErr w:type="spellEnd"/>
      <w:r>
        <w:t xml:space="preserve"> B.C. 2018), wild salmon processing generates approximately 4x as much in wages as herring processing does. In 2016, when wild salmon and herring catches were comparable </w:t>
      </w:r>
      <w:commentRangeStart w:id="173"/>
      <w:r>
        <w:t xml:space="preserve">(24,700 </w:t>
      </w:r>
      <w:proofErr w:type="spellStart"/>
      <w:r>
        <w:t>tonnes</w:t>
      </w:r>
      <w:proofErr w:type="spellEnd"/>
      <w:r>
        <w:t xml:space="preserve"> and 24,100 </w:t>
      </w:r>
      <w:proofErr w:type="spellStart"/>
      <w:r>
        <w:t>tonnes</w:t>
      </w:r>
      <w:proofErr w:type="spellEnd"/>
      <w:r>
        <w:t xml:space="preserve">, </w:t>
      </w:r>
      <w:commentRangeEnd w:id="173"/>
      <w:r w:rsidR="00343C53">
        <w:rPr>
          <w:rStyle w:val="CommentReference"/>
        </w:rPr>
        <w:commentReference w:id="173"/>
      </w:r>
      <w:r>
        <w:t>respectively), wild salmon generated 5.4x as many processing jobs (annual average of 1,400 compared to 332 for herring) (</w:t>
      </w:r>
      <w:proofErr w:type="spellStart"/>
      <w:r>
        <w:t>AgriService</w:t>
      </w:r>
      <w:proofErr w:type="spellEnd"/>
      <w:r>
        <w:t xml:space="preserve"> B.C. 2018). Similarly, the processing of salmon generates a greater value-added of just over $2,000 per </w:t>
      </w:r>
      <w:proofErr w:type="spellStart"/>
      <w:r>
        <w:t>tonne</w:t>
      </w:r>
      <w:proofErr w:type="spellEnd"/>
      <w:r>
        <w:t xml:space="preserve"> of salmon processed, while herring was $525 per </w:t>
      </w:r>
      <w:proofErr w:type="spellStart"/>
      <w:r>
        <w:t>tonne</w:t>
      </w:r>
      <w:proofErr w:type="spellEnd"/>
      <w:r>
        <w:t xml:space="preserve"> of herring.</w:t>
      </w:r>
    </w:p>
    <w:p w14:paraId="4154546A" w14:textId="77777777" w:rsidR="0044730D" w:rsidRDefault="00271734">
      <w:pPr>
        <w:pStyle w:val="Compact"/>
      </w:pPr>
      <w:r>
        <w:t xml:space="preserve">Figure 23 Harvest and value (ex-vessel and wholesale) of B.C. seafood production averaged over 2014-2016. Source: BC </w:t>
      </w:r>
      <w:proofErr w:type="spellStart"/>
      <w:r>
        <w:t>AgriService</w:t>
      </w:r>
      <w:proofErr w:type="spellEnd"/>
      <w:r>
        <w:t xml:space="preserve"> 2017.</w:t>
      </w:r>
    </w:p>
    <w:p w14:paraId="5B374418" w14:textId="77777777" w:rsidR="0044730D" w:rsidRDefault="00271734">
      <w:pPr>
        <w:pStyle w:val="BodyText"/>
      </w:pPr>
      <w:r>
        <w:t>Compared to other valuable species in the Strait of Georgia, such as salmon, herring catches are higher in tonnage but lower in value (Figures 24 &amp; 25).</w:t>
      </w:r>
    </w:p>
    <w:p w14:paraId="723C2189" w14:textId="77777777" w:rsidR="0044730D" w:rsidRDefault="00271734">
      <w:pPr>
        <w:pStyle w:val="Compact"/>
      </w:pPr>
      <w:r>
        <w:t>Figure 24 Commercial salmon landings in the Strait of Georgia. Source: DFO, 2017.</w:t>
      </w:r>
    </w:p>
    <w:p w14:paraId="07DF764A" w14:textId="77777777" w:rsidR="0044730D" w:rsidRDefault="00271734">
      <w:pPr>
        <w:pStyle w:val="Compact"/>
      </w:pPr>
      <w:r>
        <w:t>Figure 25 Commercial salmon ex-vessel value in the Strait of Georgia. Source: DFO, 2017.</w:t>
      </w:r>
    </w:p>
    <w:p w14:paraId="22C9AF8E" w14:textId="77777777" w:rsidR="0044730D" w:rsidRDefault="00271734">
      <w:pPr>
        <w:pStyle w:val="BodyText"/>
      </w:pPr>
      <w:r>
        <w:t xml:space="preserve">In addition to the commercial salmon fishery in the Strait of Georgia, there is a valuable recreational fishery for salmon in the Strait of Georgia. While other areas of the B.C. coast account for larger numbers of salmon caught by recreational fishers, the Strait of Georgia has the most fishing effort recorded in boat days for those areas with data (Note: North and Central coast data were not available for this year). One measure of the value of the recreational fisheries is the value they produce in fish themselves if the fish was sold </w:t>
      </w:r>
      <w:r>
        <w:lastRenderedPageBreak/>
        <w:t>commercially (Colquhoun and Ridge Partners 2015). This measure of value is crude and non-inclusive, as recreational fishing is not solely for the production of fish, and countless studies have shown that the value of recreational fishing to society far exceeds this ‘product’ value. Nevertheless, the product value of recreational tidal water salmon fisheries in B.C. is over 15 million dollars annually, with the Strait of Georgia accounting for 1.3 million dollars of this.</w:t>
      </w:r>
    </w:p>
    <w:p w14:paraId="2E6096AE" w14:textId="77777777" w:rsidR="0044730D" w:rsidRDefault="00271734">
      <w:pPr>
        <w:pStyle w:val="Compact"/>
      </w:pPr>
      <w:r>
        <w:t xml:space="preserve">Figure 26 Recreational salmon landings (tidal water) in B.C. by area for 2009. JDFS: Juan de Fuca Strait; JS: Johnstone Strait; NC: North Central Coast; </w:t>
      </w:r>
      <w:proofErr w:type="spellStart"/>
      <w:r>
        <w:t>SoG</w:t>
      </w:r>
      <w:proofErr w:type="spellEnd"/>
      <w:r>
        <w:t>: Strait of Georgia; WCVI: West Coast of Vancouver Island. Source: DFO, 2016</w:t>
      </w:r>
    </w:p>
    <w:p w14:paraId="4A815E9D" w14:textId="77777777" w:rsidR="0044730D" w:rsidRDefault="00271734">
      <w:pPr>
        <w:pStyle w:val="Compact"/>
      </w:pPr>
      <w:r>
        <w:t xml:space="preserve">Figure 27 Recreational salmon value (tidal water) in B.C. by area for 2009. JDFS: Juan de Fuca Strait; JS: Johnstone Strait; NC: North Central Coast; </w:t>
      </w:r>
      <w:proofErr w:type="spellStart"/>
      <w:r>
        <w:t>SoG</w:t>
      </w:r>
      <w:proofErr w:type="spellEnd"/>
      <w:r>
        <w:t>: Strait of Georgia; WCVI: West Coast of Vancouver Island. Source: Estimated based on commercial value of salmon and landings data from DFO, 2016</w:t>
      </w:r>
    </w:p>
    <w:p w14:paraId="601778DC" w14:textId="77777777" w:rsidR="0044730D" w:rsidRDefault="00271734">
      <w:pPr>
        <w:pStyle w:val="Compact"/>
      </w:pPr>
      <w:r>
        <w:t xml:space="preserve">Figure 28 Recreational salmon fishing effort in the Strait of Georgia for 2009. JDFS: Juan de Fuca Strait; JS: Johnstone Strait; NC: North Central Coast; </w:t>
      </w:r>
      <w:proofErr w:type="spellStart"/>
      <w:r>
        <w:t>SoG</w:t>
      </w:r>
      <w:proofErr w:type="spellEnd"/>
      <w:r>
        <w:t>: Strait of Georgia; WCVI: West Coast of Vancouver Island. Source: DFO, 2016</w:t>
      </w:r>
    </w:p>
    <w:p w14:paraId="7F84893A" w14:textId="77777777" w:rsidR="0044730D" w:rsidRDefault="00271734">
      <w:pPr>
        <w:pStyle w:val="Heading1"/>
      </w:pPr>
      <w:bookmarkStart w:id="174" w:name="going-forward-a-look-into-closing-the-ro"/>
      <w:bookmarkStart w:id="175" w:name="_Toc2862095"/>
      <w:bookmarkEnd w:id="174"/>
      <w:r>
        <w:t>Going forward: A look into closing the roe herring fishery</w:t>
      </w:r>
      <w:bookmarkEnd w:id="175"/>
    </w:p>
    <w:p w14:paraId="1A917933" w14:textId="77777777" w:rsidR="0044730D" w:rsidRDefault="00271734">
      <w:pPr>
        <w:pStyle w:val="FirstParagraph"/>
      </w:pPr>
      <w:r>
        <w:t xml:space="preserve">Pacific herring play an important role in many of their predators' diets, so we considered the economic cost of a temporary closure of the fishery, for the purpose of rebuilding herring stocks and protecting the integrity of the Strait of Georgia ecosystem. This section of the report details options based on previous instances of temporary fishery closures and </w:t>
      </w:r>
      <w:proofErr w:type="spellStart"/>
      <w:r>
        <w:t>licence</w:t>
      </w:r>
      <w:proofErr w:type="spellEnd"/>
      <w:r>
        <w:t xml:space="preserve"> buy-backs in Canada.</w:t>
      </w:r>
    </w:p>
    <w:p w14:paraId="59E34835" w14:textId="77777777" w:rsidR="0044730D" w:rsidRDefault="00271734">
      <w:pPr>
        <w:pStyle w:val="BodyText"/>
      </w:pPr>
      <w:r>
        <w:t xml:space="preserve">The first example draws directly from the B.C. herring fishery. In recent years, the roe herring fishery has had quota assigned to fishing areas where a fishery opening did not occur (Government of Canada 2014). Many fishers had purchases </w:t>
      </w:r>
      <w:proofErr w:type="spellStart"/>
      <w:r>
        <w:t>licences</w:t>
      </w:r>
      <w:proofErr w:type="spellEnd"/>
      <w:r>
        <w:t xml:space="preserve"> for these areas prior to the fishery opening and were not allowed to fish them. In these cases, the fishers were reimbursed for the cost of the </w:t>
      </w:r>
      <w:proofErr w:type="spellStart"/>
      <w:r>
        <w:t>licences</w:t>
      </w:r>
      <w:proofErr w:type="spellEnd"/>
      <w:r>
        <w:t xml:space="preserve"> (Government of Canada 2014), but not for any extra costs associated with preparing for the </w:t>
      </w:r>
      <w:proofErr w:type="spellStart"/>
      <w:r>
        <w:t>fishering</w:t>
      </w:r>
      <w:proofErr w:type="spellEnd"/>
      <w:r>
        <w:t xml:space="preserve"> season or the lost income of the fishery. In the case of the 2019 herring roe fishery in the Strait of </w:t>
      </w:r>
      <w:proofErr w:type="spellStart"/>
      <w:r>
        <w:t>Gerogia</w:t>
      </w:r>
      <w:proofErr w:type="spellEnd"/>
      <w:r>
        <w:t xml:space="preserve">, we calculated the cost of reimbursement for the </w:t>
      </w:r>
      <w:proofErr w:type="spellStart"/>
      <w:r>
        <w:t>licences</w:t>
      </w:r>
      <w:proofErr w:type="spellEnd"/>
      <w:r>
        <w:t xml:space="preserve"> for the 2019 season is expected to be a maximum of 1,256,360 CAD (assuming that all </w:t>
      </w:r>
      <w:proofErr w:type="spellStart"/>
      <w:r>
        <w:t>licences</w:t>
      </w:r>
      <w:proofErr w:type="spellEnd"/>
      <w:r>
        <w:t xml:space="preserve"> are full fee, which gives a maximum value rather than the true value).</w:t>
      </w:r>
    </w:p>
    <w:p w14:paraId="7F55F94F" w14:textId="77777777" w:rsidR="0044730D" w:rsidRDefault="00271734">
      <w:pPr>
        <w:pStyle w:val="BodyText"/>
      </w:pPr>
      <w:r>
        <w:t xml:space="preserve">For a temporary closure, the government could act in ways that is has in the past when extenuating circumstances warranted a closure of a fishery. In this case, the compensation that fishers receive is closely in line with what fishers receive for employment insurance payments (Emery 1992; CBC News 2007). These payments take into account the regional rate of unemployment, earnings from fishing, earnings from other activities, and a predetermined allowed maximum weekly amount (Government of Canada 2019). The maximum weekly amount in 2019 is $1,021 a week (Government of Canada 2019). If a </w:t>
      </w:r>
      <w:r>
        <w:lastRenderedPageBreak/>
        <w:t xml:space="preserve">fisher’s total weekly earnings </w:t>
      </w:r>
      <w:proofErr w:type="gramStart"/>
      <w:r>
        <w:t>was</w:t>
      </w:r>
      <w:proofErr w:type="gramEnd"/>
      <w:r>
        <w:t xml:space="preserve"> less than this, they would use that amount in its place. The amount paid is 55% of the lower of the two numbers, thus making the maximum amount paid per fisher $562. As we determined the full-time equivalent contribution of the roe herring fishers in the Strait of Georgia and the processing jobs they generate, we can use these FTEs and the maximum weekly amount paid to compensate for the loss of this fishery to fishers and processors as has been done with other fishery closures (Emery 1992). Therefore, the cost of income supplements for a temporary closure of the fishery is estimated to be $175,344.</w:t>
      </w:r>
    </w:p>
    <w:p w14:paraId="204A46A9" w14:textId="77777777" w:rsidR="0044730D" w:rsidRDefault="00271734">
      <w:pPr>
        <w:pStyle w:val="BodyText"/>
      </w:pPr>
      <w:r>
        <w:t xml:space="preserve">Licenses are retired in fisheries to reduce capacity to a more ecologically or economically sustainable level, or to permanently close the fishery. The roe herring fishery is a limited entry </w:t>
      </w:r>
      <w:proofErr w:type="spellStart"/>
      <w:r>
        <w:t>licence</w:t>
      </w:r>
      <w:proofErr w:type="spellEnd"/>
      <w:r>
        <w:t xml:space="preserve"> fishery, similar to the Pacific salmon fisheries in B.C. Therefore, we can use the salmon fishery </w:t>
      </w:r>
      <w:proofErr w:type="spellStart"/>
      <w:r>
        <w:t>licence</w:t>
      </w:r>
      <w:proofErr w:type="spellEnd"/>
      <w:r>
        <w:t xml:space="preserve"> buyback program as an option for this fishery, if there are believed to be benefits from reducing capacity. From 1996 to 2000, 1,406 salmon </w:t>
      </w:r>
      <w:proofErr w:type="spellStart"/>
      <w:r>
        <w:t>licences</w:t>
      </w:r>
      <w:proofErr w:type="spellEnd"/>
      <w:r>
        <w:t xml:space="preserve"> (34% of licenses in 1996) were retired at a total cost of $195 million dollars (~$138,000 per </w:t>
      </w:r>
      <w:proofErr w:type="spellStart"/>
      <w:r>
        <w:t>licence</w:t>
      </w:r>
      <w:proofErr w:type="spellEnd"/>
      <w:r>
        <w:t xml:space="preserve">). As the roe herring </w:t>
      </w:r>
      <w:proofErr w:type="spellStart"/>
      <w:r>
        <w:t>licences</w:t>
      </w:r>
      <w:proofErr w:type="spellEnd"/>
      <w:r>
        <w:t xml:space="preserve"> are at a near all-time low cost, it would likely be less expensive to remove these licenses, especially considering there are fewer herring licenses to begin with (total roe herring licenses of 1,475). In addition, the average seine herring license is valued at approximately $50,000 and the average gillnet herring </w:t>
      </w:r>
      <w:proofErr w:type="spellStart"/>
      <w:r>
        <w:t>licence</w:t>
      </w:r>
      <w:proofErr w:type="spellEnd"/>
      <w:r>
        <w:t xml:space="preserve"> is valued at $25,000. Therefore, the cost of retiring these licenses would likely be less than it was for salmon. The effectiveness of a </w:t>
      </w:r>
      <w:proofErr w:type="spellStart"/>
      <w:r>
        <w:t>licene</w:t>
      </w:r>
      <w:proofErr w:type="spellEnd"/>
      <w:r>
        <w:t xml:space="preserve"> retirement program is predicated on the limiting of expansion of effort in the remaining fleet. Therefore, a </w:t>
      </w:r>
      <w:proofErr w:type="spellStart"/>
      <w:r>
        <w:t>licence</w:t>
      </w:r>
      <w:proofErr w:type="spellEnd"/>
      <w:r>
        <w:t xml:space="preserve"> </w:t>
      </w:r>
      <w:proofErr w:type="spellStart"/>
      <w:r>
        <w:t>retirment</w:t>
      </w:r>
      <w:proofErr w:type="spellEnd"/>
      <w:r>
        <w:t xml:space="preserve"> program would not be successful without additional caps on fishing capacity and effort.</w:t>
      </w:r>
    </w:p>
    <w:p w14:paraId="5C8577B7" w14:textId="77777777" w:rsidR="0044730D" w:rsidRDefault="00271734">
      <w:pPr>
        <w:pStyle w:val="BodyText"/>
      </w:pPr>
      <w:r>
        <w:t>It is important to note that these strategies may not fully consider the potential strategic importance of the herring roe fishery. The herring fishery may be of particular strategic importance as it is a fishing and processing activity that occurs at an off-peak time of year for the fishing industry, and keeps income flowing to keep people employed closer to year-round. This may be especially important for the administrative side of the industry and provides additional weeks of employment to fishers and processors (</w:t>
      </w:r>
      <w:proofErr w:type="spellStart"/>
      <w:r>
        <w:t>GSGislason</w:t>
      </w:r>
      <w:proofErr w:type="spellEnd"/>
      <w:r>
        <w:t xml:space="preserve"> &amp; Associates Ltd. 2015). Without these additional weeks, the increased precariousness of employment could lead to higher turnover of staff.</w:t>
      </w:r>
    </w:p>
    <w:p w14:paraId="074E9BC6" w14:textId="77777777" w:rsidR="0044730D" w:rsidRDefault="00271734">
      <w:pPr>
        <w:pStyle w:val="Heading1"/>
      </w:pPr>
      <w:bookmarkStart w:id="176" w:name="conclusion"/>
      <w:bookmarkStart w:id="177" w:name="_Toc2862096"/>
      <w:bookmarkEnd w:id="176"/>
      <w:r>
        <w:t>Conclusion</w:t>
      </w:r>
      <w:bookmarkEnd w:id="177"/>
    </w:p>
    <w:p w14:paraId="6DBAAACE" w14:textId="77777777" w:rsidR="0044730D" w:rsidRDefault="00271734">
      <w:pPr>
        <w:pStyle w:val="FirstParagraph"/>
      </w:pPr>
      <w:r>
        <w:t>The commercial fishery for Pacific herring has a long history in Canada, and the herring roe fishery was the largest fishery in B.C. at one time. Over the</w:t>
      </w:r>
      <w:r w:rsidR="004D4894">
        <w:t xml:space="preserve"> 2000s, the roe herring fishery’s</w:t>
      </w:r>
      <w:r>
        <w:t xml:space="preserve"> catches declined substantially and, although they have increased since 2011, the fishery is now closed in four of the province</w:t>
      </w:r>
      <w:r w:rsidR="004D4894">
        <w:t>’</w:t>
      </w:r>
      <w:r>
        <w:t>s five management areas, because of declines in herring abundance. As of 2019, the entirety of the commercial herring roe catch will be from the population that spawns in the Strait of Georgia.</w:t>
      </w:r>
    </w:p>
    <w:p w14:paraId="2D37A3AA" w14:textId="77777777" w:rsidR="0044730D" w:rsidRDefault="00271734">
      <w:pPr>
        <w:pStyle w:val="BodyText"/>
      </w:pPr>
      <w:r>
        <w:t>Since the 1990s, the value of the commercial herring roe fishery has declined alo</w:t>
      </w:r>
      <w:r w:rsidR="004D4894">
        <w:t xml:space="preserve">ngside the decline in catches, </w:t>
      </w:r>
      <w:r>
        <w:t xml:space="preserve">but it has not seen a corresponding increase in recent years. This is due </w:t>
      </w:r>
      <w:r>
        <w:lastRenderedPageBreak/>
        <w:t>to reduction in the price paid to fishers (the ex-vessel value), and the decline in the global market value of herring roe, which is the main value-added product of the fishery. The combination of declining value and rising cost of fishing mean that fewer herring fishers now actively fish; multiple licenses are frequently stacked on a single boat to increase profitability. Concentration of license ownership continues to be a concern in the herring roe fishery; corporate control has significantly increased over time in ownership of both seine and gillnet licenses.</w:t>
      </w:r>
    </w:p>
    <w:p w14:paraId="4A8E69EE" w14:textId="77777777" w:rsidR="0044730D" w:rsidRDefault="00271734">
      <w:pPr>
        <w:pStyle w:val="BodyText"/>
      </w:pPr>
      <w:r>
        <w:t>If a fishery closure is necessary to conserve the abundance of the herring population in the Strait of Georgia, the costs are unlikely to be prohibitive, due to the current low value of seine and gillnet licenses for herring roe and the relatively few full time-equivalent jobs generated by the fishery and associated supply chain. However, the herring roe fishery may retain a strategic importance, because it occurs in early spring, providing work and income for fishers and processors at a time when few other fisheries are operating.</w:t>
      </w:r>
    </w:p>
    <w:p w14:paraId="548299A4" w14:textId="77777777" w:rsidR="0044730D" w:rsidRDefault="00271734">
      <w:pPr>
        <w:pStyle w:val="Heading1"/>
      </w:pPr>
      <w:bookmarkStart w:id="178" w:name="references"/>
      <w:bookmarkStart w:id="179" w:name="_Toc2862097"/>
      <w:bookmarkEnd w:id="178"/>
      <w:r>
        <w:t>References</w:t>
      </w:r>
      <w:bookmarkEnd w:id="179"/>
    </w:p>
    <w:p w14:paraId="314CFBAD" w14:textId="77777777" w:rsidR="0044730D" w:rsidRDefault="00271734">
      <w:pPr>
        <w:pStyle w:val="Bibliography"/>
      </w:pPr>
      <w:proofErr w:type="spellStart"/>
      <w:r>
        <w:t>AgriService</w:t>
      </w:r>
      <w:proofErr w:type="spellEnd"/>
      <w:r>
        <w:t xml:space="preserve"> B.C. 2017. “British Columbia Seafood Industry - Year in Review 2016.” Victoria, B.C. </w:t>
      </w:r>
      <w:hyperlink r:id="rId11">
        <w:r>
          <w:rPr>
            <w:rStyle w:val="Hyperlink"/>
          </w:rPr>
          <w:t>http://www.env.gov.bc.ca/omfd/reports/index.html</w:t>
        </w:r>
      </w:hyperlink>
      <w:r>
        <w:t>.</w:t>
      </w:r>
    </w:p>
    <w:p w14:paraId="715FE02E" w14:textId="77777777" w:rsidR="0044730D" w:rsidRDefault="00271734">
      <w:pPr>
        <w:pStyle w:val="Bibliography"/>
      </w:pPr>
      <w:r>
        <w:t xml:space="preserve">———. 2018. “2016 British Columbia Fish Processing Employment.” Victoria, B.C.: Government of B.C. </w:t>
      </w:r>
      <w:hyperlink r:id="rId12">
        <w:r>
          <w:rPr>
            <w:rStyle w:val="Hyperlink"/>
          </w:rPr>
          <w:t>https://www2.gov.bc.ca/gov/content/industry/agriculture- seafood/statistics/industry-and-sector-profiles</w:t>
        </w:r>
      </w:hyperlink>
      <w:r>
        <w:t>.</w:t>
      </w:r>
    </w:p>
    <w:p w14:paraId="062837BB" w14:textId="77777777" w:rsidR="0044730D" w:rsidRDefault="00271734">
      <w:pPr>
        <w:pStyle w:val="Bibliography"/>
      </w:pPr>
      <w:r>
        <w:t>Anonymous. 2018. “Personal Communication: Roe herring production values.”</w:t>
      </w:r>
    </w:p>
    <w:p w14:paraId="4FEEAD84" w14:textId="77777777" w:rsidR="0044730D" w:rsidRDefault="00271734">
      <w:pPr>
        <w:pStyle w:val="Bibliography"/>
      </w:pPr>
      <w:r>
        <w:t>B.C. Ministry of Agriculture. 2018. “British Columbia herring harvest, landed value and wholesale value (1985-2017).” Victoria: B.C. Ministry of Agriculture.</w:t>
      </w:r>
    </w:p>
    <w:p w14:paraId="12837DB8" w14:textId="77777777" w:rsidR="0044730D" w:rsidRDefault="00271734">
      <w:pPr>
        <w:pStyle w:val="Bibliography"/>
      </w:pPr>
      <w:r>
        <w:t xml:space="preserve">CBC News. 2007. “Feds fund compensation program for ice-stricken fishermen.” </w:t>
      </w:r>
      <w:hyperlink r:id="rId13">
        <w:r>
          <w:rPr>
            <w:rStyle w:val="Hyperlink"/>
          </w:rPr>
          <w:t>https://www.cbc.ca/news/canada/newfoundland-labrador/feds-fund-compensation-program-for-ice-stricken-fishermen-1.664160</w:t>
        </w:r>
      </w:hyperlink>
      <w:r>
        <w:t>.</w:t>
      </w:r>
    </w:p>
    <w:p w14:paraId="597AAA5F" w14:textId="74771B06" w:rsidR="0044730D" w:rsidRDefault="00271734">
      <w:pPr>
        <w:pStyle w:val="Bibliography"/>
      </w:pPr>
      <w:r>
        <w:t xml:space="preserve">Colquhoun, Ewan, and Ridge Partners. 2015. “Measuring the economic value of recreational fishing at a national level.” Brisbane, Australia: Fisheries Research &amp; Development Corporation. </w:t>
      </w:r>
      <w:r w:rsidR="00CA2464">
        <w:fldChar w:fldCharType="begin"/>
      </w:r>
      <w:ins w:id="180" w:author="Vanessa Martin" w:date="2019-03-07T18:42:00Z">
        <w:r w:rsidR="00343C53">
          <w:instrText xml:space="preserve">HYPERLINK "file:///Users/vanessaminke-martin/Downloads/www.frdc.com.au" \h </w:instrText>
        </w:r>
      </w:ins>
      <w:del w:id="181" w:author="Vanessa Martin" w:date="2019-03-07T18:42:00Z">
        <w:r w:rsidR="00CA2464" w:rsidDel="00343C53">
          <w:delInstrText xml:space="preserve"> HYPERLINK "www.frdc.com.au" \h </w:delInstrText>
        </w:r>
      </w:del>
      <w:ins w:id="182" w:author="Vanessa Martin" w:date="2019-03-07T18:42:00Z"/>
      <w:r w:rsidR="00CA2464">
        <w:fldChar w:fldCharType="separate"/>
      </w:r>
      <w:r>
        <w:rPr>
          <w:rStyle w:val="Hyperlink"/>
        </w:rPr>
        <w:t>www.frdc.com.au</w:t>
      </w:r>
      <w:r w:rsidR="00CA2464">
        <w:rPr>
          <w:rStyle w:val="Hyperlink"/>
        </w:rPr>
        <w:fldChar w:fldCharType="end"/>
      </w:r>
      <w:r>
        <w:t>.</w:t>
      </w:r>
    </w:p>
    <w:p w14:paraId="51E6F6FF" w14:textId="77777777" w:rsidR="0044730D" w:rsidRDefault="00271734">
      <w:pPr>
        <w:pStyle w:val="Bibliography"/>
      </w:pPr>
      <w:r>
        <w:t xml:space="preserve">DFO. 2010. “Pacific Region Integrated Fisheries Management Plan Pacific Herring 2010/2011.” Fisheries; Oceans Canada. </w:t>
      </w:r>
      <w:hyperlink r:id="rId14">
        <w:r>
          <w:rPr>
            <w:rStyle w:val="Hyperlink"/>
          </w:rPr>
          <w:t>http://www.pac.dfo-mpo.gc.ca/fm-gp/mplans/2013/herring-hareng-2012-2013-eng.pdf</w:t>
        </w:r>
      </w:hyperlink>
      <w:r>
        <w:t>.</w:t>
      </w:r>
    </w:p>
    <w:p w14:paraId="249E717A" w14:textId="77777777" w:rsidR="0044730D" w:rsidRDefault="00271734">
      <w:pPr>
        <w:pStyle w:val="Bibliography"/>
      </w:pPr>
      <w:r>
        <w:t xml:space="preserve">———. 2011. “Pacific Region Integrated Fisheries Management Plan: Pacific Herring 2011/2012.” Fisheries; Oceans Canada. </w:t>
      </w:r>
      <w:hyperlink r:id="rId15">
        <w:r>
          <w:rPr>
            <w:rStyle w:val="Hyperlink"/>
          </w:rPr>
          <w:t>http://www.dfo-mpo.gc.ca/Library/344588.pdf</w:t>
        </w:r>
      </w:hyperlink>
      <w:r>
        <w:t>.</w:t>
      </w:r>
    </w:p>
    <w:p w14:paraId="6D740AD1" w14:textId="77777777" w:rsidR="0044730D" w:rsidRDefault="00271734">
      <w:pPr>
        <w:pStyle w:val="Bibliography"/>
      </w:pPr>
      <w:r>
        <w:lastRenderedPageBreak/>
        <w:t xml:space="preserve">———. 2012. “Pacific Region Integrated Fisheries Management Plan Pacific Herring 2012/2013.” Fisheries; Oceans Canada. </w:t>
      </w:r>
      <w:hyperlink r:id="rId16">
        <w:r>
          <w:rPr>
            <w:rStyle w:val="Hyperlink"/>
          </w:rPr>
          <w:t>http://www.pac.dfo-mpo.gc.ca/fm-gp/mplans/2013/herring-hareng-2012-2013-eng.pdf</w:t>
        </w:r>
      </w:hyperlink>
      <w:r>
        <w:t>.</w:t>
      </w:r>
    </w:p>
    <w:p w14:paraId="17CFE84B" w14:textId="77777777" w:rsidR="0044730D" w:rsidRDefault="00271734">
      <w:pPr>
        <w:pStyle w:val="Bibliography"/>
      </w:pPr>
      <w:r>
        <w:t xml:space="preserve">———. 2015a. “Pacific Region Integrated Fisheries Management Plan Pacific Herring 2013/2014.” Fisheries; Oceans Canada. </w:t>
      </w:r>
      <w:hyperlink r:id="rId17">
        <w:r>
          <w:rPr>
            <w:rStyle w:val="Hyperlink"/>
          </w:rPr>
          <w:t>http://www.pac.dfo-mpo.gc.ca/fm-gp/mplans/2013/herring-hareng-2012-2013-eng.pdf</w:t>
        </w:r>
      </w:hyperlink>
      <w:r>
        <w:t>.</w:t>
      </w:r>
    </w:p>
    <w:p w14:paraId="1E0F3C2C" w14:textId="77777777" w:rsidR="0044730D" w:rsidRDefault="00271734">
      <w:pPr>
        <w:pStyle w:val="Bibliography"/>
      </w:pPr>
      <w:r>
        <w:t xml:space="preserve">———. 2015b. “Pacific Region Integrated Fisheries Management Plan Pacific Herring 2014/2015.” Fisheries; Oceans Canada. </w:t>
      </w:r>
      <w:hyperlink r:id="rId18">
        <w:r>
          <w:rPr>
            <w:rStyle w:val="Hyperlink"/>
          </w:rPr>
          <w:t>http://www.pac.dfo-mpo.gc.ca/fm-gp/mplans/2013/herring-hareng-2012-2013-eng.pdf</w:t>
        </w:r>
      </w:hyperlink>
      <w:r>
        <w:t>.</w:t>
      </w:r>
    </w:p>
    <w:p w14:paraId="49841CEE" w14:textId="77777777" w:rsidR="0044730D" w:rsidRDefault="00271734">
      <w:pPr>
        <w:pStyle w:val="Bibliography"/>
      </w:pPr>
      <w:r>
        <w:t xml:space="preserve">———. 2015c. “Pacific Region Integrated Fisheries Management Plan Pacific Herring 2015/2016.” Fisheries; Oceans Canada. </w:t>
      </w:r>
      <w:hyperlink r:id="rId19">
        <w:r>
          <w:rPr>
            <w:rStyle w:val="Hyperlink"/>
          </w:rPr>
          <w:t>http://www.pac.dfo-mpo.gc.ca/fm-gp/mplans/2013/herring-hareng-2012-2013-eng.pdf</w:t>
        </w:r>
      </w:hyperlink>
      <w:r>
        <w:t>.</w:t>
      </w:r>
    </w:p>
    <w:p w14:paraId="6C56B219" w14:textId="77777777" w:rsidR="0044730D" w:rsidRDefault="00271734">
      <w:pPr>
        <w:pStyle w:val="Bibliography"/>
      </w:pPr>
      <w:r>
        <w:t xml:space="preserve">———. 2016. “Pacific Region Integrated Fisheries Management Plan Pacific Herring 2016/2017.” Fisheries; Oceans Canada. </w:t>
      </w:r>
      <w:hyperlink r:id="rId20">
        <w:r>
          <w:rPr>
            <w:rStyle w:val="Hyperlink"/>
          </w:rPr>
          <w:t>http://www.pac.dfo-mpo.gc.ca/fm-gp/mplans/2013/herring-hareng-2012-2013-eng.pdf</w:t>
        </w:r>
      </w:hyperlink>
      <w:r>
        <w:t>.</w:t>
      </w:r>
    </w:p>
    <w:p w14:paraId="54FB488A" w14:textId="77777777" w:rsidR="0044730D" w:rsidRDefault="00271734">
      <w:pPr>
        <w:pStyle w:val="Bibliography"/>
      </w:pPr>
      <w:r>
        <w:t>———. 2018a. “Pacific Region Integrated Fisheries Management Plan Pacific Herring 2017/2018.” Fisheries; Oceans Canada. doi:</w:t>
      </w:r>
      <w:hyperlink r:id="rId21">
        <w:r>
          <w:rPr>
            <w:rStyle w:val="Hyperlink"/>
          </w:rPr>
          <w:t>10.4324/9780203928660</w:t>
        </w:r>
      </w:hyperlink>
      <w:r>
        <w:t>.</w:t>
      </w:r>
    </w:p>
    <w:p w14:paraId="471ABFDB" w14:textId="77777777" w:rsidR="0044730D" w:rsidRDefault="00271734">
      <w:pPr>
        <w:pStyle w:val="Bibliography"/>
      </w:pPr>
      <w:r>
        <w:t>———. 2018b. “Pacific Region Integrated Fisheries Management Plan Pacific Herring 2018/2019.” Vancouver, B.C.: Fisheries; Oceans Canada.</w:t>
      </w:r>
    </w:p>
    <w:p w14:paraId="683F19B6" w14:textId="77777777" w:rsidR="0044730D" w:rsidRDefault="00271734">
      <w:pPr>
        <w:pStyle w:val="Bibliography"/>
      </w:pPr>
      <w:r>
        <w:t xml:space="preserve">Emery, Claude. 1992. “The northern cod crisis (BP-313E).” Political; Social Affairs Division. </w:t>
      </w:r>
      <w:hyperlink r:id="rId22">
        <w:r>
          <w:rPr>
            <w:rStyle w:val="Hyperlink"/>
          </w:rPr>
          <w:t>http://publications.gc.ca/Collection-R/LoPBdP/BP/bp313-e.htm</w:t>
        </w:r>
      </w:hyperlink>
      <w:r>
        <w:t>.</w:t>
      </w:r>
    </w:p>
    <w:p w14:paraId="57CA3D32" w14:textId="77777777" w:rsidR="0044730D" w:rsidRDefault="00271734">
      <w:pPr>
        <w:pStyle w:val="Bibliography"/>
      </w:pPr>
      <w:r>
        <w:t xml:space="preserve">FAO. 2016. “Fishery Statistical Collections: Fishery Commodities and Trade. (1950-2015). Accessed through </w:t>
      </w:r>
      <w:proofErr w:type="spellStart"/>
      <w:r>
        <w:t>FishStatJ</w:t>
      </w:r>
      <w:proofErr w:type="spellEnd"/>
      <w:r>
        <w:t xml:space="preserve"> software.” Rome.</w:t>
      </w:r>
    </w:p>
    <w:p w14:paraId="049A9E74" w14:textId="77777777" w:rsidR="0044730D" w:rsidRDefault="00271734">
      <w:pPr>
        <w:pStyle w:val="Bibliography"/>
      </w:pPr>
      <w:r>
        <w:t xml:space="preserve">Fisheries and Oceans Canada. 2016. “Recreational Catch Statistics.” </w:t>
      </w:r>
      <w:hyperlink r:id="rId23">
        <w:r>
          <w:rPr>
            <w:rStyle w:val="Hyperlink"/>
          </w:rPr>
          <w:t>http://www.dfo-mpo.gc.ca/stats/rec/pac/index-eng.html</w:t>
        </w:r>
      </w:hyperlink>
      <w:r>
        <w:t>.</w:t>
      </w:r>
    </w:p>
    <w:p w14:paraId="3ABD8236" w14:textId="77777777" w:rsidR="0044730D" w:rsidRDefault="00271734">
      <w:pPr>
        <w:pStyle w:val="Bibliography"/>
      </w:pPr>
      <w:r>
        <w:t xml:space="preserve">———. 2017. “Summary Commercial Catch Statistics | Pacific Region.” </w:t>
      </w:r>
      <w:hyperlink r:id="rId24">
        <w:r>
          <w:rPr>
            <w:rStyle w:val="Hyperlink"/>
          </w:rPr>
          <w:t>http://www.pac.dfo-mpo.gc.ca/stats/comm/summ-somm/index-eng.html</w:t>
        </w:r>
      </w:hyperlink>
      <w:r>
        <w:t>.</w:t>
      </w:r>
    </w:p>
    <w:p w14:paraId="133922B1" w14:textId="77777777" w:rsidR="0044730D" w:rsidRDefault="00271734">
      <w:pPr>
        <w:pStyle w:val="Bibliography"/>
      </w:pPr>
      <w:r>
        <w:t xml:space="preserve">———. 2018. “Fishing </w:t>
      </w:r>
      <w:proofErr w:type="spellStart"/>
      <w:r>
        <w:t>Licence</w:t>
      </w:r>
      <w:proofErr w:type="spellEnd"/>
      <w:r>
        <w:t xml:space="preserve"> Statistics - Pacific Region.” </w:t>
      </w:r>
      <w:hyperlink r:id="rId25">
        <w:r>
          <w:rPr>
            <w:rStyle w:val="Hyperlink"/>
          </w:rPr>
          <w:t>https://www-ops2.pac.dfo-mpo.gc.ca/vrnd-rneb/index-eng.cfm?pg=DldCommLics</w:t>
        </w:r>
      </w:hyperlink>
      <w:r>
        <w:t>.</w:t>
      </w:r>
    </w:p>
    <w:p w14:paraId="11F4A84F" w14:textId="77777777" w:rsidR="0044730D" w:rsidRDefault="00271734">
      <w:pPr>
        <w:pStyle w:val="Bibliography"/>
      </w:pPr>
      <w:r>
        <w:t xml:space="preserve">Government of Canada. 2014. “Canada Gazette – Holders of the Commercial Roe Herring Fishing </w:t>
      </w:r>
      <w:proofErr w:type="spellStart"/>
      <w:r>
        <w:t>Licences</w:t>
      </w:r>
      <w:proofErr w:type="spellEnd"/>
      <w:r>
        <w:t xml:space="preserve"> Remission Order.” Ottawa, Canada. </w:t>
      </w:r>
      <w:hyperlink r:id="rId26">
        <w:r>
          <w:rPr>
            <w:rStyle w:val="Hyperlink"/>
          </w:rPr>
          <w:t>http://www.gazette.gc.ca/rp-pr/p2/2014/2014-12-31/html/si-tr108-eng.html</w:t>
        </w:r>
      </w:hyperlink>
      <w:r>
        <w:t>.</w:t>
      </w:r>
    </w:p>
    <w:p w14:paraId="71E9A787" w14:textId="77777777" w:rsidR="0044730D" w:rsidRDefault="00271734">
      <w:pPr>
        <w:pStyle w:val="Bibliography"/>
      </w:pPr>
      <w:r>
        <w:t xml:space="preserve">———. 2019. “EI Fishing benefits - How much could you receive.” </w:t>
      </w:r>
      <w:hyperlink r:id="rId27">
        <w:r>
          <w:rPr>
            <w:rStyle w:val="Hyperlink"/>
          </w:rPr>
          <w:t xml:space="preserve">https://www.canada.ca/en/services/benefits/ei/ei-fishing/benefit-amount.html </w:t>
        </w:r>
        <w:r>
          <w:rPr>
            <w:rStyle w:val="Hyperlink"/>
          </w:rPr>
          <w:lastRenderedPageBreak/>
          <w:t>https://web.archive.org/web/20190104235331/https://www.canada.ca/en/services/benefits/ei/ei-fishing/benefit-amount.html</w:t>
        </w:r>
      </w:hyperlink>
      <w:r>
        <w:t>.</w:t>
      </w:r>
    </w:p>
    <w:p w14:paraId="2BCCD52A" w14:textId="77777777" w:rsidR="0044730D" w:rsidRDefault="00271734">
      <w:pPr>
        <w:pStyle w:val="Bibliography"/>
      </w:pPr>
      <w:proofErr w:type="spellStart"/>
      <w:r>
        <w:t>GSGislason</w:t>
      </w:r>
      <w:proofErr w:type="spellEnd"/>
      <w:r>
        <w:t xml:space="preserve"> &amp; Associates Ltd. 2015. “The Importance of Herring to the BC Wild Seafood Industry.” Vancouver, BC.</w:t>
      </w:r>
    </w:p>
    <w:p w14:paraId="6C1A6E1E" w14:textId="77777777" w:rsidR="0044730D" w:rsidRDefault="00271734">
      <w:pPr>
        <w:pStyle w:val="Bibliography"/>
      </w:pPr>
      <w:r>
        <w:t xml:space="preserve">Haas, Andrea R., Danielle N. Edwards, and U. Rashid </w:t>
      </w:r>
      <w:proofErr w:type="spellStart"/>
      <w:r>
        <w:t>Sumaila</w:t>
      </w:r>
      <w:proofErr w:type="spellEnd"/>
      <w:r>
        <w:t xml:space="preserve">. 2016. “Corporate concentration and processor control: Insights from the salmon and herring fisheries in British Columbia.” </w:t>
      </w:r>
      <w:r>
        <w:rPr>
          <w:i/>
        </w:rPr>
        <w:t>Marine Policy</w:t>
      </w:r>
      <w:r>
        <w:t xml:space="preserve"> 68. Elsevier: 83–90. doi:</w:t>
      </w:r>
      <w:hyperlink r:id="rId28">
        <w:r>
          <w:rPr>
            <w:rStyle w:val="Hyperlink"/>
          </w:rPr>
          <w:t>10.1016/j.marpol.2016.02.019</w:t>
        </w:r>
      </w:hyperlink>
      <w:r>
        <w:t>.</w:t>
      </w:r>
    </w:p>
    <w:p w14:paraId="4CFF6823" w14:textId="77777777" w:rsidR="0044730D" w:rsidRDefault="00271734">
      <w:pPr>
        <w:pStyle w:val="Bibliography"/>
      </w:pPr>
      <w:r>
        <w:t xml:space="preserve">Herring School. 2015. “Herring through time: Pacific herring: Past, Present and Future.” </w:t>
      </w:r>
      <w:hyperlink r:id="rId29">
        <w:r>
          <w:rPr>
            <w:rStyle w:val="Hyperlink"/>
          </w:rPr>
          <w:t>http://pacificherring.org/timeline</w:t>
        </w:r>
      </w:hyperlink>
      <w:r>
        <w:t>.</w:t>
      </w:r>
    </w:p>
    <w:p w14:paraId="7D4AEEA3" w14:textId="77777777" w:rsidR="0044730D" w:rsidRDefault="00271734">
      <w:pPr>
        <w:pStyle w:val="Bibliography"/>
      </w:pPr>
      <w:r>
        <w:t xml:space="preserve">McGrath, Keegan P., Nathan L. Pelletier, and Peter H. </w:t>
      </w:r>
      <w:proofErr w:type="spellStart"/>
      <w:r>
        <w:t>Tyedmers</w:t>
      </w:r>
      <w:proofErr w:type="spellEnd"/>
      <w:r>
        <w:t xml:space="preserve">. 2015. “Life cycle assessment of a novel closed-containment salmon aquaculture technology.” </w:t>
      </w:r>
      <w:r>
        <w:rPr>
          <w:i/>
        </w:rPr>
        <w:t>Environmental Science and Technology</w:t>
      </w:r>
      <w:r>
        <w:t xml:space="preserve"> 49 (9): 5628–36. doi:</w:t>
      </w:r>
      <w:hyperlink r:id="rId30">
        <w:r>
          <w:rPr>
            <w:rStyle w:val="Hyperlink"/>
          </w:rPr>
          <w:t>10.1021/es5051138</w:t>
        </w:r>
      </w:hyperlink>
      <w:r>
        <w:t>.</w:t>
      </w:r>
    </w:p>
    <w:p w14:paraId="3EB1E0F2" w14:textId="77777777" w:rsidR="0044730D" w:rsidRDefault="00271734">
      <w:pPr>
        <w:pStyle w:val="Bibliography"/>
      </w:pPr>
      <w:r>
        <w:t xml:space="preserve">Nelson, Stuart. 2006. “West Coast Fishing Fleet: An Analysis of commercial fishing </w:t>
      </w:r>
      <w:proofErr w:type="spellStart"/>
      <w:r>
        <w:t>licence</w:t>
      </w:r>
      <w:proofErr w:type="spellEnd"/>
      <w:r>
        <w:t>, quota, and vessel values.” Surrey, B.C.: Nelson Bros Fisheries Ltd.</w:t>
      </w:r>
    </w:p>
    <w:p w14:paraId="490F75F6" w14:textId="77777777" w:rsidR="0044730D" w:rsidRDefault="00271734">
      <w:pPr>
        <w:pStyle w:val="Bibliography"/>
      </w:pPr>
      <w:r>
        <w:t xml:space="preserve">———. 2007. “West Coast Fishing Fleet: An Analysis of commercial fishing </w:t>
      </w:r>
      <w:proofErr w:type="spellStart"/>
      <w:r>
        <w:t>licence</w:t>
      </w:r>
      <w:proofErr w:type="spellEnd"/>
      <w:r>
        <w:t>, quota, and vessel values.” Surrey, B.C.: Nelson Bros Fisheries Ltd.</w:t>
      </w:r>
    </w:p>
    <w:p w14:paraId="712D343B" w14:textId="77777777" w:rsidR="0044730D" w:rsidRDefault="00271734">
      <w:pPr>
        <w:pStyle w:val="Bibliography"/>
      </w:pPr>
      <w:r>
        <w:t xml:space="preserve">———. 2008a. “An Analysis of: commercial fishing </w:t>
      </w:r>
      <w:proofErr w:type="spellStart"/>
      <w:r>
        <w:t>licence</w:t>
      </w:r>
      <w:proofErr w:type="spellEnd"/>
      <w:r>
        <w:t>, quota, and vessel values.” Surrey, B.C.</w:t>
      </w:r>
    </w:p>
    <w:p w14:paraId="6E39C1C7" w14:textId="77777777" w:rsidR="0044730D" w:rsidRDefault="00271734">
      <w:pPr>
        <w:pStyle w:val="Bibliography"/>
      </w:pPr>
      <w:r>
        <w:t xml:space="preserve">———. 2008b. “West Coast Fishing Fleet: An Analysis of Commercial Fishing </w:t>
      </w:r>
      <w:proofErr w:type="spellStart"/>
      <w:r>
        <w:t>Licence</w:t>
      </w:r>
      <w:proofErr w:type="spellEnd"/>
      <w:r>
        <w:t>, Quota, and Vessel Values.” Surrey, BC: Nelson Bros Fisheries Ltd.</w:t>
      </w:r>
    </w:p>
    <w:p w14:paraId="38CBE35C" w14:textId="77777777" w:rsidR="0044730D" w:rsidRDefault="00271734">
      <w:pPr>
        <w:pStyle w:val="Bibliography"/>
      </w:pPr>
      <w:r>
        <w:t>———. 2009a. “Pacific Commercial Fishing Fleet: Financial Profiles for 2007.” Surrey, B.C.: Nelson Bros Fisheries Ltd.</w:t>
      </w:r>
    </w:p>
    <w:p w14:paraId="00DE01D7" w14:textId="77777777" w:rsidR="0044730D" w:rsidRDefault="00271734">
      <w:pPr>
        <w:pStyle w:val="Bibliography"/>
      </w:pPr>
      <w:r>
        <w:t xml:space="preserve">———. 2009b. “West Coast Fishing Fleet: An Analysis of Commercial Fishing </w:t>
      </w:r>
      <w:proofErr w:type="spellStart"/>
      <w:r>
        <w:t>Licence</w:t>
      </w:r>
      <w:proofErr w:type="spellEnd"/>
      <w:r>
        <w:t>, Quota, and Vessel Values.” Surrey, B.C.: Nelson Bros Fisheries Ltd.</w:t>
      </w:r>
    </w:p>
    <w:p w14:paraId="5FF9382C" w14:textId="77777777" w:rsidR="0044730D" w:rsidRDefault="00271734">
      <w:pPr>
        <w:pStyle w:val="Bibliography"/>
      </w:pPr>
      <w:r>
        <w:t xml:space="preserve">———. 2010. “West Coast Fishing Fleet: Analysis of Commercial Fishing </w:t>
      </w:r>
      <w:proofErr w:type="spellStart"/>
      <w:r>
        <w:t>Licence</w:t>
      </w:r>
      <w:proofErr w:type="spellEnd"/>
      <w:r>
        <w:t>, Quota, and Vessel Values.” Surrey, B.C.: Nelson Bros Fisheries Ltd.</w:t>
      </w:r>
    </w:p>
    <w:p w14:paraId="76ECCA1F" w14:textId="77777777" w:rsidR="0044730D" w:rsidRDefault="00271734">
      <w:pPr>
        <w:pStyle w:val="Bibliography"/>
      </w:pPr>
      <w:r>
        <w:t>———. 2011a. “Pacific Commercial Fishing Fleet: Financial Profiles for 2009. Prepared for Fisheries and Oceans Canada, Pacific Region.” Pacific Commercial Fishing Fleets Financial Profiles Series. Vancouver, B.C.: Nelson Bros Fisheries Ltd.</w:t>
      </w:r>
    </w:p>
    <w:p w14:paraId="75130045" w14:textId="77777777" w:rsidR="0044730D" w:rsidRDefault="00271734">
      <w:pPr>
        <w:pStyle w:val="Bibliography"/>
      </w:pPr>
      <w:r>
        <w:t xml:space="preserve">———. 2011b. “West Coast Fishing Fleet: An Analysis of Commercial Fishing </w:t>
      </w:r>
      <w:proofErr w:type="spellStart"/>
      <w:r>
        <w:t>Licence</w:t>
      </w:r>
      <w:proofErr w:type="spellEnd"/>
      <w:r>
        <w:t>, Quota, and Vessel Values.” Surrey, B.C.: Nelson Bros Fisheries Ltd.</w:t>
      </w:r>
    </w:p>
    <w:p w14:paraId="74FE3E64" w14:textId="77777777" w:rsidR="0044730D" w:rsidRDefault="00271734">
      <w:pPr>
        <w:pStyle w:val="Bibliography"/>
      </w:pPr>
      <w:r>
        <w:t xml:space="preserve">———. 2012. “West Coast Fishing Fleet: An Analysis of Commercial Fishing </w:t>
      </w:r>
      <w:proofErr w:type="spellStart"/>
      <w:r>
        <w:t>Licence</w:t>
      </w:r>
      <w:proofErr w:type="spellEnd"/>
      <w:r>
        <w:t>, Quota, and Vessel Values.” Surrey, B.C.</w:t>
      </w:r>
    </w:p>
    <w:p w14:paraId="58AC6EC0" w14:textId="77777777" w:rsidR="0044730D" w:rsidRDefault="00271734">
      <w:pPr>
        <w:pStyle w:val="Bibliography"/>
      </w:pPr>
      <w:r>
        <w:lastRenderedPageBreak/>
        <w:t xml:space="preserve">———. 2013. “West Coast Fishing Fleet: An Analysis of Commercial Fishing </w:t>
      </w:r>
      <w:proofErr w:type="spellStart"/>
      <w:r>
        <w:t>Licence</w:t>
      </w:r>
      <w:proofErr w:type="spellEnd"/>
      <w:r>
        <w:t>, Quota, and Vessel Values.” Surrey, B.C.</w:t>
      </w:r>
    </w:p>
    <w:p w14:paraId="6A218F4B" w14:textId="77777777" w:rsidR="0044730D" w:rsidRDefault="00271734">
      <w:pPr>
        <w:pStyle w:val="Bibliography"/>
      </w:pPr>
      <w:r>
        <w:t xml:space="preserve">———. 2016. “West Coast Fishing Fleet: An Analysis of commercial fishing </w:t>
      </w:r>
      <w:proofErr w:type="spellStart"/>
      <w:r>
        <w:t>licence</w:t>
      </w:r>
      <w:proofErr w:type="spellEnd"/>
      <w:r>
        <w:t>, quota, and vessel values.” Surrey, B.C.: Nelson Bros Fisheries Ltd.</w:t>
      </w:r>
    </w:p>
    <w:p w14:paraId="24831E65" w14:textId="77777777" w:rsidR="0044730D" w:rsidRDefault="00271734">
      <w:pPr>
        <w:pStyle w:val="Bibliography"/>
      </w:pPr>
      <w:r>
        <w:t xml:space="preserve">Newell, D. 1999. “‘Overlapping territories and entwined cultures’: A voyage into the Northern BC Spawn-on-Kelp fishery.” In </w:t>
      </w:r>
      <w:r>
        <w:rPr>
          <w:i/>
        </w:rPr>
        <w:t>Fishing Places, Fishing People: Traditions and Issues in Canadian Small-Scale Fisheries</w:t>
      </w:r>
      <w:r>
        <w:t xml:space="preserve">, edited by R.E. </w:t>
      </w:r>
      <w:proofErr w:type="spellStart"/>
      <w:r>
        <w:t>Ommer</w:t>
      </w:r>
      <w:proofErr w:type="spellEnd"/>
      <w:r>
        <w:t xml:space="preserve"> and D. Newell, 121–44. Toronto: University of Toronto Press.</w:t>
      </w:r>
    </w:p>
    <w:p w14:paraId="5531BC9E" w14:textId="77777777" w:rsidR="0044730D" w:rsidRDefault="00271734">
      <w:pPr>
        <w:pStyle w:val="Bibliography"/>
      </w:pPr>
      <w:r>
        <w:t xml:space="preserve">Pelletier, Nathan, Peter </w:t>
      </w:r>
      <w:proofErr w:type="spellStart"/>
      <w:r>
        <w:t>Tyedmers</w:t>
      </w:r>
      <w:proofErr w:type="spellEnd"/>
      <w:r>
        <w:t xml:space="preserve">, Ulf </w:t>
      </w:r>
      <w:proofErr w:type="spellStart"/>
      <w:r>
        <w:t>Sonesson</w:t>
      </w:r>
      <w:proofErr w:type="spellEnd"/>
      <w:r>
        <w:t xml:space="preserve">, Astrid Scholz, </w:t>
      </w:r>
      <w:proofErr w:type="spellStart"/>
      <w:r>
        <w:t>Friederike</w:t>
      </w:r>
      <w:proofErr w:type="spellEnd"/>
      <w:r>
        <w:t xml:space="preserve"> Ziegler, Anna </w:t>
      </w:r>
      <w:proofErr w:type="spellStart"/>
      <w:r>
        <w:t>Flysjo</w:t>
      </w:r>
      <w:proofErr w:type="spellEnd"/>
      <w:r>
        <w:t xml:space="preserve">, Sarah Kruse, Beatriz </w:t>
      </w:r>
      <w:proofErr w:type="spellStart"/>
      <w:r>
        <w:t>Cancino</w:t>
      </w:r>
      <w:proofErr w:type="spellEnd"/>
      <w:r>
        <w:t xml:space="preserve">, and Howard Silverman. 2009. “Not all salmon are created equal: life cycle assessment (LCA) of global salmon farming systems.” </w:t>
      </w:r>
      <w:r>
        <w:rPr>
          <w:i/>
        </w:rPr>
        <w:t>Environmental Science &amp; Technology</w:t>
      </w:r>
      <w:r>
        <w:t xml:space="preserve"> 43 (23): 8730–6. doi:</w:t>
      </w:r>
      <w:hyperlink r:id="rId31">
        <w:r>
          <w:rPr>
            <w:rStyle w:val="Hyperlink"/>
          </w:rPr>
          <w:t>10.1021/es9010114</w:t>
        </w:r>
      </w:hyperlink>
      <w:r>
        <w:t>.</w:t>
      </w:r>
    </w:p>
    <w:sectPr w:rsidR="0044730D" w:rsidSect="00451EE6">
      <w:headerReference w:type="default" r:id="rId32"/>
      <w:footerReference w:type="even" r:id="rId33"/>
      <w:footerReference w:type="default" r:id="rId34"/>
      <w:pgSz w:w="12240" w:h="15840"/>
      <w:pgMar w:top="1972"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Vanessa Martin" w:date="2019-03-07T17:29:00Z" w:initials="VM">
    <w:p w14:paraId="70ADE343" w14:textId="77777777" w:rsidR="006A2CF7" w:rsidRDefault="006A2CF7">
      <w:pPr>
        <w:pStyle w:val="CommentText"/>
      </w:pPr>
      <w:r>
        <w:rPr>
          <w:rStyle w:val="CommentReference"/>
        </w:rPr>
        <w:annotationRef/>
      </w:r>
      <w:r>
        <w:t xml:space="preserve">I changed this wording to include the full IRES title and make it present </w:t>
      </w:r>
      <w:proofErr w:type="gramStart"/>
      <w:r>
        <w:t>tense.</w:t>
      </w:r>
      <w:proofErr w:type="gramEnd"/>
    </w:p>
  </w:comment>
  <w:comment w:id="160" w:author="Vanessa Martin" w:date="2019-03-07T18:27:00Z" w:initials="VM">
    <w:p w14:paraId="59F48690" w14:textId="77777777" w:rsidR="00DC25BE" w:rsidRDefault="00DC25BE">
      <w:pPr>
        <w:pStyle w:val="CommentText"/>
      </w:pPr>
      <w:r>
        <w:rPr>
          <w:rStyle w:val="CommentReference"/>
        </w:rPr>
        <w:annotationRef/>
      </w:r>
      <w:r>
        <w:t>Table title?</w:t>
      </w:r>
    </w:p>
  </w:comment>
  <w:comment w:id="167" w:author="Vanessa Martin" w:date="2019-03-07T17:57:00Z" w:initials="VM">
    <w:p w14:paraId="14DB1AA8" w14:textId="77777777" w:rsidR="009229E4" w:rsidRDefault="009229E4">
      <w:pPr>
        <w:pStyle w:val="CommentText"/>
      </w:pPr>
      <w:r>
        <w:rPr>
          <w:rStyle w:val="CommentReference"/>
        </w:rPr>
        <w:annotationRef/>
      </w:r>
      <w:r>
        <w:t>There’s something weird happening with this figure in the online version (the axis titles are overlapping the axis labels).</w:t>
      </w:r>
    </w:p>
  </w:comment>
  <w:comment w:id="168" w:author="Vanessa Martin" w:date="2019-03-07T18:39:00Z" w:initials="VM">
    <w:p w14:paraId="349A586D" w14:textId="77777777" w:rsidR="00343C53" w:rsidRDefault="00343C53">
      <w:pPr>
        <w:pStyle w:val="CommentText"/>
      </w:pPr>
      <w:r>
        <w:rPr>
          <w:rStyle w:val="CommentReference"/>
        </w:rPr>
        <w:annotationRef/>
      </w:r>
      <w:r>
        <w:t>What is the total number of licenses? Can you put that in the text here?</w:t>
      </w:r>
    </w:p>
  </w:comment>
  <w:comment w:id="173" w:author="Vanessa Martin" w:date="2019-03-07T18:40:00Z" w:initials="VM">
    <w:p w14:paraId="203F2CAF" w14:textId="77777777" w:rsidR="00343C53" w:rsidRDefault="00343C53">
      <w:pPr>
        <w:pStyle w:val="CommentText"/>
      </w:pPr>
      <w:r>
        <w:rPr>
          <w:rStyle w:val="CommentReference"/>
        </w:rPr>
        <w:annotationRef/>
      </w:r>
      <w:r>
        <w:t>Do you have the values of the catches for this year? Could you compare the ex-vessel or wholesale values in the text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ADE343" w15:done="0"/>
  <w15:commentEx w15:paraId="59F48690" w15:done="0"/>
  <w15:commentEx w15:paraId="14DB1AA8" w15:done="0"/>
  <w15:commentEx w15:paraId="349A586D" w15:done="0"/>
  <w15:commentEx w15:paraId="203F2C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ADE343" w16cid:durableId="202BD35D"/>
  <w16cid:commentId w16cid:paraId="59F48690" w16cid:durableId="202BE11D"/>
  <w16cid:commentId w16cid:paraId="14DB1AA8" w16cid:durableId="202BDA20"/>
  <w16cid:commentId w16cid:paraId="349A586D" w16cid:durableId="202BE3D6"/>
  <w16cid:commentId w16cid:paraId="203F2CAF" w16cid:durableId="202BE4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ACAE9" w14:textId="77777777" w:rsidR="00CA2464" w:rsidRDefault="00CA2464">
      <w:pPr>
        <w:spacing w:after="0"/>
      </w:pPr>
      <w:r>
        <w:separator/>
      </w:r>
    </w:p>
  </w:endnote>
  <w:endnote w:type="continuationSeparator" w:id="0">
    <w:p w14:paraId="6BB76795" w14:textId="77777777" w:rsidR="00CA2464" w:rsidRDefault="00CA24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3509829"/>
      <w:docPartObj>
        <w:docPartGallery w:val="Page Numbers (Bottom of Page)"/>
        <w:docPartUnique/>
      </w:docPartObj>
    </w:sdtPr>
    <w:sdtContent>
      <w:p w14:paraId="636E8273" w14:textId="77777777" w:rsidR="00C74E62" w:rsidRDefault="00C74E62" w:rsidP="00537D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8F6AE4" w14:textId="77777777" w:rsidR="00C74E62" w:rsidRDefault="00C74E62" w:rsidP="00C7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4989874"/>
      <w:docPartObj>
        <w:docPartGallery w:val="Page Numbers (Bottom of Page)"/>
        <w:docPartUnique/>
      </w:docPartObj>
    </w:sdtPr>
    <w:sdtContent>
      <w:p w14:paraId="46224621" w14:textId="77777777" w:rsidR="00C74E62" w:rsidRDefault="00C74E62" w:rsidP="00537D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E9437F" w14:textId="77777777" w:rsidR="00C74E62" w:rsidRDefault="00C74E62" w:rsidP="00C74E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2DB18" w14:textId="77777777" w:rsidR="00CA2464" w:rsidRDefault="00CA2464">
      <w:r>
        <w:separator/>
      </w:r>
    </w:p>
  </w:footnote>
  <w:footnote w:type="continuationSeparator" w:id="0">
    <w:p w14:paraId="28E7EE78" w14:textId="77777777" w:rsidR="00CA2464" w:rsidRDefault="00CA2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A6130" w14:textId="77777777" w:rsidR="00C74E62" w:rsidRPr="00C74E62" w:rsidRDefault="00C74E62" w:rsidP="00C74E62">
    <w:pPr>
      <w:pStyle w:val="Header"/>
    </w:pPr>
    <w:r>
      <w:rPr>
        <w:noProof/>
        <w:lang w:val="en-CA" w:eastAsia="en-CA"/>
      </w:rPr>
      <w:drawing>
        <wp:inline distT="0" distB="0" distL="0" distR="0" wp14:anchorId="09B9EF4E" wp14:editId="3D1E431A">
          <wp:extent cx="1060315" cy="26877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W%20Logo%20files/PNG%20(raster)/large-png-pacific-wild-logo/pw-logo-dark-transparent-bg@2x.png"/>
                  <pic:cNvPicPr>
                    <a:picLocks noChangeAspect="1" noChangeArrowheads="1"/>
                  </pic:cNvPicPr>
                </pic:nvPicPr>
                <pic:blipFill>
                  <a:blip r:embed="rId1"/>
                  <a:stretch>
                    <a:fillRect/>
                  </a:stretch>
                </pic:blipFill>
                <pic:spPr bwMode="auto">
                  <a:xfrm>
                    <a:off x="0" y="0"/>
                    <a:ext cx="1475358" cy="373988"/>
                  </a:xfrm>
                  <a:prstGeom prst="rect">
                    <a:avLst/>
                  </a:prstGeom>
                  <a:noFill/>
                  <a:ln w="9525">
                    <a:noFill/>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069643"/>
    <w:multiLevelType w:val="multilevel"/>
    <w:tmpl w:val="E4C4D7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E43E5F4"/>
    <w:multiLevelType w:val="multilevel"/>
    <w:tmpl w:val="4BD0D3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AC4CD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4851476"/>
    <w:multiLevelType w:val="hybridMultilevel"/>
    <w:tmpl w:val="1E669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0"/>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nessa Martin">
    <w15:presenceInfo w15:providerId="Windows Live" w15:userId="edc96a189e8b02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271734"/>
    <w:rsid w:val="002A2AF4"/>
    <w:rsid w:val="00343C53"/>
    <w:rsid w:val="0044730D"/>
    <w:rsid w:val="00451EE6"/>
    <w:rsid w:val="004D4894"/>
    <w:rsid w:val="004E29B3"/>
    <w:rsid w:val="00512065"/>
    <w:rsid w:val="00590D07"/>
    <w:rsid w:val="006A2CF7"/>
    <w:rsid w:val="00784D58"/>
    <w:rsid w:val="00890F52"/>
    <w:rsid w:val="008D6863"/>
    <w:rsid w:val="009229E4"/>
    <w:rsid w:val="00950266"/>
    <w:rsid w:val="00AE6253"/>
    <w:rsid w:val="00B86B75"/>
    <w:rsid w:val="00BC48D5"/>
    <w:rsid w:val="00C36279"/>
    <w:rsid w:val="00C63506"/>
    <w:rsid w:val="00C74E62"/>
    <w:rsid w:val="00C914E8"/>
    <w:rsid w:val="00C97B87"/>
    <w:rsid w:val="00CA2464"/>
    <w:rsid w:val="00D93BC6"/>
    <w:rsid w:val="00DC25BE"/>
    <w:rsid w:val="00E315A3"/>
    <w:rsid w:val="00F65B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0606"/>
  <w15:docId w15:val="{CE2E1F40-8657-4CC5-9060-37E969EE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74E6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74E62"/>
    <w:rPr>
      <w:rFonts w:ascii="Times New Roman" w:hAnsi="Times New Roman" w:cs="Times New Roman"/>
      <w:sz w:val="18"/>
      <w:szCs w:val="18"/>
    </w:rPr>
  </w:style>
  <w:style w:type="paragraph" w:styleId="Header">
    <w:name w:val="header"/>
    <w:basedOn w:val="Normal"/>
    <w:link w:val="HeaderChar"/>
    <w:unhideWhenUsed/>
    <w:rsid w:val="00C74E62"/>
    <w:pPr>
      <w:tabs>
        <w:tab w:val="center" w:pos="4680"/>
        <w:tab w:val="right" w:pos="9360"/>
      </w:tabs>
      <w:spacing w:after="0"/>
    </w:pPr>
  </w:style>
  <w:style w:type="character" w:customStyle="1" w:styleId="HeaderChar">
    <w:name w:val="Header Char"/>
    <w:basedOn w:val="DefaultParagraphFont"/>
    <w:link w:val="Header"/>
    <w:rsid w:val="00C74E62"/>
  </w:style>
  <w:style w:type="paragraph" w:styleId="Footer">
    <w:name w:val="footer"/>
    <w:basedOn w:val="Normal"/>
    <w:link w:val="FooterChar"/>
    <w:unhideWhenUsed/>
    <w:rsid w:val="00C74E62"/>
    <w:pPr>
      <w:tabs>
        <w:tab w:val="center" w:pos="4680"/>
        <w:tab w:val="right" w:pos="9360"/>
      </w:tabs>
      <w:spacing w:after="0"/>
    </w:pPr>
  </w:style>
  <w:style w:type="character" w:customStyle="1" w:styleId="FooterChar">
    <w:name w:val="Footer Char"/>
    <w:basedOn w:val="DefaultParagraphFont"/>
    <w:link w:val="Footer"/>
    <w:rsid w:val="00C74E62"/>
  </w:style>
  <w:style w:type="character" w:styleId="PageNumber">
    <w:name w:val="page number"/>
    <w:basedOn w:val="DefaultParagraphFont"/>
    <w:semiHidden/>
    <w:unhideWhenUsed/>
    <w:rsid w:val="00C74E62"/>
  </w:style>
  <w:style w:type="paragraph" w:styleId="TOC1">
    <w:name w:val="toc 1"/>
    <w:basedOn w:val="Normal"/>
    <w:next w:val="Normal"/>
    <w:autoRedefine/>
    <w:uiPriority w:val="39"/>
    <w:unhideWhenUsed/>
    <w:rsid w:val="00451EE6"/>
    <w:pPr>
      <w:spacing w:before="360" w:after="0"/>
    </w:pPr>
    <w:rPr>
      <w:rFonts w:asciiTheme="majorHAnsi" w:hAnsiTheme="majorHAnsi" w:cstheme="majorHAnsi"/>
      <w:b/>
      <w:bCs/>
      <w:caps/>
    </w:rPr>
  </w:style>
  <w:style w:type="paragraph" w:styleId="TOC2">
    <w:name w:val="toc 2"/>
    <w:basedOn w:val="Normal"/>
    <w:next w:val="Normal"/>
    <w:autoRedefine/>
    <w:uiPriority w:val="39"/>
    <w:unhideWhenUsed/>
    <w:rsid w:val="00451EE6"/>
    <w:pPr>
      <w:spacing w:before="240" w:after="0"/>
    </w:pPr>
    <w:rPr>
      <w:b/>
      <w:bCs/>
      <w:sz w:val="20"/>
      <w:szCs w:val="20"/>
    </w:rPr>
  </w:style>
  <w:style w:type="paragraph" w:styleId="TOC3">
    <w:name w:val="toc 3"/>
    <w:basedOn w:val="Normal"/>
    <w:next w:val="Normal"/>
    <w:autoRedefine/>
    <w:uiPriority w:val="39"/>
    <w:unhideWhenUsed/>
    <w:rsid w:val="00451EE6"/>
    <w:pPr>
      <w:spacing w:after="0"/>
      <w:ind w:left="240"/>
    </w:pPr>
    <w:rPr>
      <w:sz w:val="20"/>
      <w:szCs w:val="20"/>
    </w:rPr>
  </w:style>
  <w:style w:type="paragraph" w:styleId="TOC4">
    <w:name w:val="toc 4"/>
    <w:basedOn w:val="Normal"/>
    <w:next w:val="Normal"/>
    <w:autoRedefine/>
    <w:unhideWhenUsed/>
    <w:rsid w:val="00451EE6"/>
    <w:pPr>
      <w:spacing w:after="0"/>
      <w:ind w:left="480"/>
    </w:pPr>
    <w:rPr>
      <w:sz w:val="20"/>
      <w:szCs w:val="20"/>
    </w:rPr>
  </w:style>
  <w:style w:type="paragraph" w:styleId="TOC5">
    <w:name w:val="toc 5"/>
    <w:basedOn w:val="Normal"/>
    <w:next w:val="Normal"/>
    <w:autoRedefine/>
    <w:unhideWhenUsed/>
    <w:rsid w:val="00451EE6"/>
    <w:pPr>
      <w:spacing w:after="0"/>
      <w:ind w:left="720"/>
    </w:pPr>
    <w:rPr>
      <w:sz w:val="20"/>
      <w:szCs w:val="20"/>
    </w:rPr>
  </w:style>
  <w:style w:type="paragraph" w:styleId="TOC6">
    <w:name w:val="toc 6"/>
    <w:basedOn w:val="Normal"/>
    <w:next w:val="Normal"/>
    <w:autoRedefine/>
    <w:unhideWhenUsed/>
    <w:rsid w:val="00451EE6"/>
    <w:pPr>
      <w:spacing w:after="0"/>
      <w:ind w:left="960"/>
    </w:pPr>
    <w:rPr>
      <w:sz w:val="20"/>
      <w:szCs w:val="20"/>
    </w:rPr>
  </w:style>
  <w:style w:type="paragraph" w:styleId="TOC7">
    <w:name w:val="toc 7"/>
    <w:basedOn w:val="Normal"/>
    <w:next w:val="Normal"/>
    <w:autoRedefine/>
    <w:unhideWhenUsed/>
    <w:rsid w:val="00451EE6"/>
    <w:pPr>
      <w:spacing w:after="0"/>
      <w:ind w:left="1200"/>
    </w:pPr>
    <w:rPr>
      <w:sz w:val="20"/>
      <w:szCs w:val="20"/>
    </w:rPr>
  </w:style>
  <w:style w:type="paragraph" w:styleId="TOC8">
    <w:name w:val="toc 8"/>
    <w:basedOn w:val="Normal"/>
    <w:next w:val="Normal"/>
    <w:autoRedefine/>
    <w:unhideWhenUsed/>
    <w:rsid w:val="00451EE6"/>
    <w:pPr>
      <w:spacing w:after="0"/>
      <w:ind w:left="1440"/>
    </w:pPr>
    <w:rPr>
      <w:sz w:val="20"/>
      <w:szCs w:val="20"/>
    </w:rPr>
  </w:style>
  <w:style w:type="paragraph" w:styleId="TOC9">
    <w:name w:val="toc 9"/>
    <w:basedOn w:val="Normal"/>
    <w:next w:val="Normal"/>
    <w:autoRedefine/>
    <w:unhideWhenUsed/>
    <w:rsid w:val="00451EE6"/>
    <w:pPr>
      <w:spacing w:after="0"/>
      <w:ind w:left="1680"/>
    </w:pPr>
    <w:rPr>
      <w:sz w:val="20"/>
      <w:szCs w:val="20"/>
    </w:rPr>
  </w:style>
  <w:style w:type="character" w:styleId="CommentReference">
    <w:name w:val="annotation reference"/>
    <w:basedOn w:val="DefaultParagraphFont"/>
    <w:semiHidden/>
    <w:unhideWhenUsed/>
    <w:rsid w:val="006A2CF7"/>
    <w:rPr>
      <w:sz w:val="16"/>
      <w:szCs w:val="16"/>
    </w:rPr>
  </w:style>
  <w:style w:type="paragraph" w:styleId="CommentText">
    <w:name w:val="annotation text"/>
    <w:basedOn w:val="Normal"/>
    <w:link w:val="CommentTextChar"/>
    <w:semiHidden/>
    <w:unhideWhenUsed/>
    <w:rsid w:val="006A2CF7"/>
    <w:rPr>
      <w:sz w:val="20"/>
      <w:szCs w:val="20"/>
    </w:rPr>
  </w:style>
  <w:style w:type="character" w:customStyle="1" w:styleId="CommentTextChar">
    <w:name w:val="Comment Text Char"/>
    <w:basedOn w:val="DefaultParagraphFont"/>
    <w:link w:val="CommentText"/>
    <w:semiHidden/>
    <w:rsid w:val="006A2CF7"/>
    <w:rPr>
      <w:sz w:val="20"/>
      <w:szCs w:val="20"/>
    </w:rPr>
  </w:style>
  <w:style w:type="paragraph" w:styleId="CommentSubject">
    <w:name w:val="annotation subject"/>
    <w:basedOn w:val="CommentText"/>
    <w:next w:val="CommentText"/>
    <w:link w:val="CommentSubjectChar"/>
    <w:semiHidden/>
    <w:unhideWhenUsed/>
    <w:rsid w:val="006A2CF7"/>
    <w:rPr>
      <w:b/>
      <w:bCs/>
    </w:rPr>
  </w:style>
  <w:style w:type="character" w:customStyle="1" w:styleId="CommentSubjectChar">
    <w:name w:val="Comment Subject Char"/>
    <w:basedOn w:val="CommentTextChar"/>
    <w:link w:val="CommentSubject"/>
    <w:semiHidden/>
    <w:rsid w:val="006A2C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440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bc.ca/news/canada/newfoundland-labrador/feds-fund-compensation-program-for-ice-stricken-fishermen-1.664160" TargetMode="External"/><Relationship Id="rId18" Type="http://schemas.openxmlformats.org/officeDocument/2006/relationships/hyperlink" Target="http://www.pac.dfo-mpo.gc.ca/fm-gp/mplans/2013/herring-hareng-2012-2013-eng.pdf" TargetMode="External"/><Relationship Id="rId26" Type="http://schemas.openxmlformats.org/officeDocument/2006/relationships/hyperlink" Target="http://www.gazette.gc.ca/rp-pr/p2/2014/2014-12-31/html/si-tr108-eng.html" TargetMode="External"/><Relationship Id="rId21" Type="http://schemas.openxmlformats.org/officeDocument/2006/relationships/hyperlink" Target="https://doi.org/10.4324/9780203928660" TargetMode="External"/><Relationship Id="rId34" Type="http://schemas.openxmlformats.org/officeDocument/2006/relationships/footer" Target="footer2.xml"/><Relationship Id="rId7" Type="http://schemas.openxmlformats.org/officeDocument/2006/relationships/comments" Target="comments.xml"/><Relationship Id="rId12" Type="http://schemas.openxmlformats.org/officeDocument/2006/relationships/hyperlink" Target="https://www2.gov.bc.ca/gov/content/industry/agriculture-%20seafood/statistics/industry-and-sector-profiles" TargetMode="External"/><Relationship Id="rId17" Type="http://schemas.openxmlformats.org/officeDocument/2006/relationships/hyperlink" Target="http://www.pac.dfo-mpo.gc.ca/fm-gp/mplans/2013/herring-hareng-2012-2013-eng.pdf" TargetMode="External"/><Relationship Id="rId25" Type="http://schemas.openxmlformats.org/officeDocument/2006/relationships/hyperlink" Target="https://www-ops2.pac.dfo-mpo.gc.ca/vrnd-rneb/index-eng.cfm?pg=DldCommLics"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pac.dfo-mpo.gc.ca/fm-gp/mplans/2013/herring-hareng-2012-2013-eng.pdf" TargetMode="External"/><Relationship Id="rId20" Type="http://schemas.openxmlformats.org/officeDocument/2006/relationships/hyperlink" Target="http://www.pac.dfo-mpo.gc.ca/fm-gp/mplans/2013/herring-hareng-2012-2013-eng.pdf" TargetMode="External"/><Relationship Id="rId29" Type="http://schemas.openxmlformats.org/officeDocument/2006/relationships/hyperlink" Target="http://pacificherring.org/timel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nv.gov.bc.ca/omfd/reports/index.html" TargetMode="External"/><Relationship Id="rId24" Type="http://schemas.openxmlformats.org/officeDocument/2006/relationships/hyperlink" Target="http://www.pac.dfo-mpo.gc.ca/stats/comm/summ-somm/index-eng.html"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dfo-mpo.gc.ca/Library/344588.pdf" TargetMode="External"/><Relationship Id="rId23" Type="http://schemas.openxmlformats.org/officeDocument/2006/relationships/hyperlink" Target="http://www.dfo-mpo.gc.ca/stats/rec/pac/index-eng.html" TargetMode="External"/><Relationship Id="rId28" Type="http://schemas.openxmlformats.org/officeDocument/2006/relationships/hyperlink" Target="https://doi.org/10.1016/j.marpol.2016.02.019" TargetMode="External"/><Relationship Id="rId36"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www.pac.dfo-mpo.gc.ca/fm-gp/mplans/2013/herring-hareng-2012-2013-eng.pdf" TargetMode="External"/><Relationship Id="rId31" Type="http://schemas.openxmlformats.org/officeDocument/2006/relationships/hyperlink" Target="https://doi.org/10.1021/es9010114"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www.pac.dfo-mpo.gc.ca/fm-gp/mplans/2013/herring-hareng-2012-2013-eng.pdf" TargetMode="External"/><Relationship Id="rId22" Type="http://schemas.openxmlformats.org/officeDocument/2006/relationships/hyperlink" Target="http://publications.gc.ca/Collection-R/LoPBdP/BP/bp313-e.htm" TargetMode="External"/><Relationship Id="rId27" Type="http://schemas.openxmlformats.org/officeDocument/2006/relationships/hyperlink" Target="https://www.canada.ca/en/services/benefits/ei/ei-fishing/benefit-amount.html%20https://web.archive.org/web/20190104235331/https://www.canada.ca/en/services/benefits/ei/ei-fishing/benefit-amount.html" TargetMode="External"/><Relationship Id="rId30" Type="http://schemas.openxmlformats.org/officeDocument/2006/relationships/hyperlink" Target="https://doi.org/10.1021/es5051138" TargetMode="External"/><Relationship Id="rId35" Type="http://schemas.openxmlformats.org/officeDocument/2006/relationships/fontTable" Target="fontTable.xml"/><Relationship Id="rId8" Type="http://schemas.microsoft.com/office/2011/relationships/commentsExtended" Target="commentsExtended.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6304</Words>
  <Characters>35939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Economic Value of Pacific Herring in the Strait of Georgia</vt:lpstr>
    </vt:vector>
  </TitlesOfParts>
  <Company>Microsoft</Company>
  <LinksUpToDate>false</LinksUpToDate>
  <CharactersWithSpaces>42159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Value of Pacific Herring in the Strait of Georgia</dc:title>
  <dc:creator>Prepared by Tim Cashion for Pacific Wild</dc:creator>
  <cp:lastModifiedBy>Vanessa Martin</cp:lastModifiedBy>
  <cp:revision>3</cp:revision>
  <cp:lastPrinted>2019-03-07T17:43:00Z</cp:lastPrinted>
  <dcterms:created xsi:type="dcterms:W3CDTF">2019-03-08T02:42:00Z</dcterms:created>
  <dcterms:modified xsi:type="dcterms:W3CDTF">2019-03-08T02:42:00Z</dcterms:modified>
</cp:coreProperties>
</file>